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DA19B" w14:textId="77777777" w:rsidR="00F74943" w:rsidRPr="00AA3006" w:rsidRDefault="00370336" w:rsidP="00AA3006">
      <w:pPr>
        <w:pStyle w:val="NoSpacing"/>
        <w:spacing w:line="480" w:lineRule="auto"/>
        <w:jc w:val="center"/>
        <w:rPr>
          <w:rFonts w:ascii="Times New Roman" w:hAnsi="Times New Roman" w:cs="Times New Roman"/>
          <w:b/>
          <w:sz w:val="32"/>
          <w:szCs w:val="32"/>
        </w:rPr>
      </w:pPr>
      <w:r>
        <w:rPr>
          <w:rFonts w:ascii="Times New Roman" w:hAnsi="Times New Roman" w:cs="Times New Roman"/>
          <w:b/>
          <w:sz w:val="32"/>
          <w:szCs w:val="32"/>
        </w:rPr>
        <w:t>High-Resolution, Long-Term Trends</w:t>
      </w:r>
      <w:r w:rsidR="00F74943" w:rsidRPr="00F74943">
        <w:rPr>
          <w:rFonts w:ascii="Times New Roman" w:hAnsi="Times New Roman" w:cs="Times New Roman"/>
          <w:b/>
          <w:sz w:val="32"/>
          <w:szCs w:val="32"/>
        </w:rPr>
        <w:t xml:space="preserve"> </w:t>
      </w:r>
      <w:r w:rsidR="00534555">
        <w:rPr>
          <w:rFonts w:ascii="Times New Roman" w:hAnsi="Times New Roman" w:cs="Times New Roman"/>
          <w:b/>
          <w:sz w:val="32"/>
          <w:szCs w:val="32"/>
        </w:rPr>
        <w:t xml:space="preserve">in Relative Abundance </w:t>
      </w:r>
      <w:r>
        <w:rPr>
          <w:rFonts w:ascii="Times New Roman" w:hAnsi="Times New Roman" w:cs="Times New Roman"/>
          <w:b/>
          <w:sz w:val="32"/>
          <w:szCs w:val="32"/>
        </w:rPr>
        <w:t xml:space="preserve">from Spatial Modeling of </w:t>
      </w:r>
      <w:r w:rsidR="004F7A13">
        <w:rPr>
          <w:rFonts w:ascii="Times New Roman" w:hAnsi="Times New Roman" w:cs="Times New Roman"/>
          <w:b/>
          <w:sz w:val="32"/>
          <w:szCs w:val="32"/>
        </w:rPr>
        <w:t>Continent-</w:t>
      </w:r>
      <w:del w:id="0" w:author="Michel, Nicole" w:date="2018-10-16T15:33:00Z">
        <w:r w:rsidR="004F7A13" w:rsidDel="00B434C5">
          <w:rPr>
            <w:rFonts w:ascii="Times New Roman" w:hAnsi="Times New Roman" w:cs="Times New Roman"/>
            <w:b/>
            <w:sz w:val="32"/>
            <w:szCs w:val="32"/>
          </w:rPr>
          <w:delText xml:space="preserve">Scaled </w:delText>
        </w:r>
      </w:del>
      <w:ins w:id="1" w:author="Michel, Nicole" w:date="2018-10-16T15:33:00Z">
        <w:r w:rsidR="00B434C5">
          <w:rPr>
            <w:rFonts w:ascii="Times New Roman" w:hAnsi="Times New Roman" w:cs="Times New Roman"/>
            <w:b/>
            <w:sz w:val="32"/>
            <w:szCs w:val="32"/>
          </w:rPr>
          <w:t xml:space="preserve">Wide </w:t>
        </w:r>
      </w:ins>
      <w:r>
        <w:rPr>
          <w:rFonts w:ascii="Times New Roman" w:hAnsi="Times New Roman" w:cs="Times New Roman"/>
          <w:b/>
          <w:sz w:val="32"/>
          <w:szCs w:val="32"/>
        </w:rPr>
        <w:t>Bird Counts</w:t>
      </w:r>
    </w:p>
    <w:p w14:paraId="633DAED1" w14:textId="77777777" w:rsidR="00FC5D32" w:rsidRPr="00F74943" w:rsidRDefault="00FC5D32" w:rsidP="00305174">
      <w:pPr>
        <w:pStyle w:val="NoSpacing"/>
        <w:spacing w:line="480" w:lineRule="auto"/>
        <w:jc w:val="center"/>
        <w:rPr>
          <w:rFonts w:ascii="Times New Roman" w:hAnsi="Times New Roman" w:cs="Times New Roman"/>
        </w:rPr>
      </w:pPr>
    </w:p>
    <w:p w14:paraId="50687D43" w14:textId="77777777" w:rsidR="00F74943" w:rsidRDefault="00F74943" w:rsidP="00AA3006">
      <w:pPr>
        <w:pStyle w:val="NoSpacing"/>
        <w:spacing w:line="480" w:lineRule="auto"/>
        <w:rPr>
          <w:rFonts w:ascii="Times New Roman" w:hAnsi="Times New Roman" w:cs="Times New Roman"/>
        </w:rPr>
      </w:pPr>
      <w:r w:rsidRPr="00F74943">
        <w:rPr>
          <w:rFonts w:ascii="Times New Roman" w:hAnsi="Times New Roman" w:cs="Times New Roman"/>
        </w:rPr>
        <w:t>Timothy D. Meehan</w:t>
      </w:r>
      <w:r w:rsidR="00252CB5" w:rsidRPr="00252CB5">
        <w:rPr>
          <w:rFonts w:ascii="Times New Roman" w:hAnsi="Times New Roman" w:cs="Times New Roman"/>
          <w:vertAlign w:val="superscript"/>
        </w:rPr>
        <w:t>1</w:t>
      </w:r>
      <w:r w:rsidRPr="00F74943">
        <w:rPr>
          <w:rFonts w:ascii="Times New Roman" w:hAnsi="Times New Roman" w:cs="Times New Roman"/>
        </w:rPr>
        <w:t>, Nicole L. Michel</w:t>
      </w:r>
      <w:r w:rsidR="00252CB5" w:rsidRPr="00252CB5">
        <w:rPr>
          <w:rFonts w:ascii="Times New Roman" w:hAnsi="Times New Roman" w:cs="Times New Roman"/>
          <w:vertAlign w:val="superscript"/>
        </w:rPr>
        <w:t>2</w:t>
      </w:r>
      <w:r w:rsidRPr="00F74943">
        <w:rPr>
          <w:rFonts w:ascii="Times New Roman" w:hAnsi="Times New Roman" w:cs="Times New Roman"/>
        </w:rPr>
        <w:t>, and H</w:t>
      </w:r>
      <w:r w:rsidR="00252CB5">
        <w:rPr>
          <w:rFonts w:ascii="Times New Roman" w:hAnsi="Times New Roman" w:cs="Times New Roman"/>
        </w:rPr>
        <w:t>å</w:t>
      </w:r>
      <w:r w:rsidRPr="00F74943">
        <w:rPr>
          <w:rFonts w:ascii="Times New Roman" w:hAnsi="Times New Roman" w:cs="Times New Roman"/>
        </w:rPr>
        <w:t>vard Rue</w:t>
      </w:r>
      <w:r w:rsidR="00252CB5" w:rsidRPr="00252CB5">
        <w:rPr>
          <w:rFonts w:ascii="Times New Roman" w:hAnsi="Times New Roman" w:cs="Times New Roman"/>
          <w:vertAlign w:val="superscript"/>
        </w:rPr>
        <w:t>3</w:t>
      </w:r>
    </w:p>
    <w:p w14:paraId="539A5E69" w14:textId="77777777" w:rsidR="00FC5D32" w:rsidRDefault="00FC5D32" w:rsidP="00305174">
      <w:pPr>
        <w:pStyle w:val="NoSpacing"/>
        <w:spacing w:line="480" w:lineRule="auto"/>
        <w:rPr>
          <w:rFonts w:ascii="Times New Roman" w:hAnsi="Times New Roman" w:cs="Times New Roman"/>
        </w:rPr>
      </w:pPr>
    </w:p>
    <w:p w14:paraId="6424D1A3" w14:textId="77777777" w:rsidR="008B4602" w:rsidRDefault="00252CB5" w:rsidP="00305174">
      <w:pPr>
        <w:pStyle w:val="NoSpacing"/>
        <w:spacing w:line="480" w:lineRule="auto"/>
        <w:rPr>
          <w:rFonts w:ascii="Times New Roman" w:hAnsi="Times New Roman" w:cs="Times New Roman"/>
          <w:i/>
        </w:rPr>
      </w:pPr>
      <w:r w:rsidRPr="008B4602">
        <w:rPr>
          <w:rFonts w:ascii="Times New Roman" w:hAnsi="Times New Roman" w:cs="Times New Roman"/>
          <w:vertAlign w:val="superscript"/>
        </w:rPr>
        <w:t>1</w:t>
      </w:r>
      <w:r w:rsidRPr="004F7A13">
        <w:rPr>
          <w:rFonts w:ascii="Times New Roman" w:hAnsi="Times New Roman" w:cs="Times New Roman"/>
          <w:i/>
        </w:rPr>
        <w:t xml:space="preserve"> National Audubon Society, Boulder, Colorado, USA</w:t>
      </w:r>
      <w:r w:rsidR="00FC5D32" w:rsidRPr="004F7A13">
        <w:rPr>
          <w:rFonts w:ascii="Times New Roman" w:hAnsi="Times New Roman" w:cs="Times New Roman"/>
          <w:i/>
        </w:rPr>
        <w:t>;</w:t>
      </w:r>
    </w:p>
    <w:p w14:paraId="738B3ED7" w14:textId="77777777" w:rsidR="008B4602" w:rsidRDefault="00252CB5" w:rsidP="00305174">
      <w:pPr>
        <w:pStyle w:val="NoSpacing"/>
        <w:spacing w:line="480" w:lineRule="auto"/>
        <w:rPr>
          <w:rFonts w:ascii="Times New Roman" w:hAnsi="Times New Roman" w:cs="Times New Roman"/>
          <w:i/>
        </w:rPr>
      </w:pPr>
      <w:r w:rsidRPr="008B4602">
        <w:rPr>
          <w:rFonts w:ascii="Times New Roman" w:hAnsi="Times New Roman" w:cs="Times New Roman"/>
          <w:vertAlign w:val="superscript"/>
        </w:rPr>
        <w:t>2</w:t>
      </w:r>
      <w:r w:rsidRPr="008B4602">
        <w:rPr>
          <w:rFonts w:ascii="Times New Roman" w:hAnsi="Times New Roman" w:cs="Times New Roman"/>
        </w:rPr>
        <w:t xml:space="preserve"> </w:t>
      </w:r>
      <w:r w:rsidRPr="004F7A13">
        <w:rPr>
          <w:rFonts w:ascii="Times New Roman" w:hAnsi="Times New Roman" w:cs="Times New Roman"/>
          <w:i/>
        </w:rPr>
        <w:t xml:space="preserve">National Audubon Society, </w:t>
      </w:r>
      <w:del w:id="2" w:author="Michel, Nicole" w:date="2018-10-16T15:28:00Z">
        <w:r w:rsidRPr="004F7A13" w:rsidDel="00B434C5">
          <w:rPr>
            <w:rFonts w:ascii="Times New Roman" w:hAnsi="Times New Roman" w:cs="Times New Roman"/>
            <w:i/>
          </w:rPr>
          <w:delText>Vancouver, Washington</w:delText>
        </w:r>
      </w:del>
      <w:ins w:id="3" w:author="Michel, Nicole" w:date="2018-10-16T15:28:00Z">
        <w:r w:rsidR="00B434C5">
          <w:rPr>
            <w:rFonts w:ascii="Times New Roman" w:hAnsi="Times New Roman" w:cs="Times New Roman"/>
            <w:i/>
          </w:rPr>
          <w:t>Portland, Oregon</w:t>
        </w:r>
      </w:ins>
      <w:r w:rsidRPr="004F7A13">
        <w:rPr>
          <w:rFonts w:ascii="Times New Roman" w:hAnsi="Times New Roman" w:cs="Times New Roman"/>
          <w:i/>
        </w:rPr>
        <w:t>, USA</w:t>
      </w:r>
      <w:r w:rsidR="00FC5D32" w:rsidRPr="004F7A13">
        <w:rPr>
          <w:rFonts w:ascii="Times New Roman" w:hAnsi="Times New Roman" w:cs="Times New Roman"/>
          <w:i/>
        </w:rPr>
        <w:t>;</w:t>
      </w:r>
    </w:p>
    <w:p w14:paraId="3FF6BC23" w14:textId="77777777" w:rsidR="00252CB5" w:rsidRPr="004F7A13" w:rsidRDefault="00252CB5" w:rsidP="00305174">
      <w:pPr>
        <w:pStyle w:val="NoSpacing"/>
        <w:spacing w:line="480" w:lineRule="auto"/>
        <w:rPr>
          <w:rFonts w:ascii="Times New Roman" w:hAnsi="Times New Roman" w:cs="Times New Roman"/>
          <w:i/>
        </w:rPr>
      </w:pPr>
      <w:r w:rsidRPr="008B4602">
        <w:rPr>
          <w:rFonts w:ascii="Times New Roman" w:hAnsi="Times New Roman" w:cs="Times New Roman"/>
          <w:vertAlign w:val="superscript"/>
        </w:rPr>
        <w:t>3</w:t>
      </w:r>
      <w:r w:rsidRPr="004F7A13">
        <w:rPr>
          <w:rFonts w:ascii="Times New Roman" w:hAnsi="Times New Roman" w:cs="Times New Roman"/>
          <w:i/>
        </w:rPr>
        <w:t xml:space="preserve"> King Abdulla University of Science and Technology, </w:t>
      </w:r>
      <w:r w:rsidR="00552CB5" w:rsidRPr="00552CB5">
        <w:rPr>
          <w:rFonts w:ascii="Times New Roman" w:hAnsi="Times New Roman" w:cs="Times New Roman"/>
          <w:i/>
        </w:rPr>
        <w:t>Thuwal, Saudi Arabia</w:t>
      </w:r>
    </w:p>
    <w:p w14:paraId="779C5245" w14:textId="77777777" w:rsidR="00252CB5" w:rsidRPr="00F74943" w:rsidRDefault="00252CB5" w:rsidP="00305174">
      <w:pPr>
        <w:pStyle w:val="NoSpacing"/>
        <w:spacing w:line="480" w:lineRule="auto"/>
        <w:rPr>
          <w:rFonts w:ascii="Times New Roman" w:hAnsi="Times New Roman" w:cs="Times New Roman"/>
        </w:rPr>
      </w:pPr>
    </w:p>
    <w:p w14:paraId="430D0CD0" w14:textId="77777777"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Abstract</w:t>
      </w:r>
    </w:p>
    <w:p w14:paraId="66B16931" w14:textId="77777777" w:rsidR="00F74943" w:rsidRDefault="005A3FCA" w:rsidP="00305174">
      <w:pPr>
        <w:pStyle w:val="NoSpacing"/>
        <w:spacing w:line="480" w:lineRule="auto"/>
        <w:rPr>
          <w:rFonts w:ascii="Times New Roman" w:hAnsi="Times New Roman" w:cs="Times New Roman"/>
        </w:rPr>
      </w:pPr>
      <w:r>
        <w:rPr>
          <w:rFonts w:ascii="Times New Roman" w:hAnsi="Times New Roman" w:cs="Times New Roman"/>
        </w:rPr>
        <w:t>This is the abstract.</w:t>
      </w:r>
    </w:p>
    <w:p w14:paraId="3F1D70A4" w14:textId="77777777" w:rsidR="001D2A93" w:rsidRPr="00F74943" w:rsidRDefault="001D2A93" w:rsidP="00305174">
      <w:pPr>
        <w:pStyle w:val="NoSpacing"/>
        <w:spacing w:line="480" w:lineRule="auto"/>
        <w:rPr>
          <w:rFonts w:ascii="Times New Roman" w:hAnsi="Times New Roman" w:cs="Times New Roman"/>
        </w:rPr>
      </w:pPr>
    </w:p>
    <w:p w14:paraId="6777165F" w14:textId="77777777" w:rsid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Key Words</w:t>
      </w:r>
    </w:p>
    <w:p w14:paraId="5EA22FB3" w14:textId="77777777" w:rsidR="00252CB5" w:rsidRPr="00E920E3" w:rsidRDefault="00E920E3" w:rsidP="00305174">
      <w:pPr>
        <w:pStyle w:val="NoSpacing"/>
        <w:spacing w:line="480" w:lineRule="auto"/>
        <w:rPr>
          <w:rFonts w:ascii="Times New Roman" w:hAnsi="Times New Roman" w:cs="Times New Roman"/>
        </w:rPr>
      </w:pPr>
      <w:r w:rsidRPr="00E920E3">
        <w:rPr>
          <w:rFonts w:ascii="Times New Roman" w:hAnsi="Times New Roman" w:cs="Times New Roman"/>
        </w:rPr>
        <w:t xml:space="preserve">Audubon Christmas Bird Count, </w:t>
      </w:r>
      <w:r w:rsidR="004F7A13">
        <w:rPr>
          <w:rFonts w:ascii="Times New Roman" w:hAnsi="Times New Roman" w:cs="Times New Roman"/>
        </w:rPr>
        <w:t xml:space="preserve">Bayesian hierarchical model, </w:t>
      </w:r>
      <w:r w:rsidRPr="00E920E3">
        <w:rPr>
          <w:rFonts w:ascii="Times New Roman" w:hAnsi="Times New Roman" w:cs="Times New Roman"/>
        </w:rPr>
        <w:t xml:space="preserve">North American Breeding Bird Survey, </w:t>
      </w:r>
      <w:r w:rsidR="005A3FCA">
        <w:rPr>
          <w:rFonts w:ascii="Times New Roman" w:hAnsi="Times New Roman" w:cs="Times New Roman"/>
        </w:rPr>
        <w:t>p</w:t>
      </w:r>
      <w:r>
        <w:rPr>
          <w:rFonts w:ascii="Times New Roman" w:hAnsi="Times New Roman" w:cs="Times New Roman"/>
        </w:rPr>
        <w:t xml:space="preserve">opulation trends, </w:t>
      </w:r>
      <w:r w:rsidR="005A3FCA">
        <w:rPr>
          <w:rFonts w:ascii="Times New Roman" w:hAnsi="Times New Roman" w:cs="Times New Roman"/>
        </w:rPr>
        <w:t>s</w:t>
      </w:r>
      <w:r w:rsidR="004F7A13">
        <w:rPr>
          <w:rFonts w:ascii="Times New Roman" w:hAnsi="Times New Roman" w:cs="Times New Roman"/>
        </w:rPr>
        <w:t>patially</w:t>
      </w:r>
      <w:r>
        <w:rPr>
          <w:rFonts w:ascii="Times New Roman" w:hAnsi="Times New Roman" w:cs="Times New Roman"/>
        </w:rPr>
        <w:t xml:space="preserve"> varying coefficients</w:t>
      </w:r>
      <w:r w:rsidR="004F7A13">
        <w:rPr>
          <w:rFonts w:ascii="Times New Roman" w:hAnsi="Times New Roman" w:cs="Times New Roman"/>
        </w:rPr>
        <w:t xml:space="preserve">, </w:t>
      </w:r>
      <w:r w:rsidR="005A3FCA">
        <w:rPr>
          <w:rFonts w:ascii="Times New Roman" w:hAnsi="Times New Roman" w:cs="Times New Roman"/>
        </w:rPr>
        <w:t>c</w:t>
      </w:r>
      <w:r w:rsidR="004F7A13">
        <w:rPr>
          <w:rFonts w:ascii="Times New Roman" w:hAnsi="Times New Roman" w:cs="Times New Roman"/>
        </w:rPr>
        <w:t>onditional autoregressive model</w:t>
      </w:r>
    </w:p>
    <w:p w14:paraId="0F0CC32B" w14:textId="77777777" w:rsidR="00F74943" w:rsidRPr="00F74943" w:rsidRDefault="00F74943" w:rsidP="00305174">
      <w:pPr>
        <w:pStyle w:val="NoSpacing"/>
        <w:spacing w:line="480" w:lineRule="auto"/>
        <w:rPr>
          <w:rFonts w:ascii="Times New Roman" w:hAnsi="Times New Roman" w:cs="Times New Roman"/>
        </w:rPr>
      </w:pPr>
    </w:p>
    <w:p w14:paraId="77A7F3A0" w14:textId="77777777"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Introduction</w:t>
      </w:r>
    </w:p>
    <w:p w14:paraId="013A4B5F" w14:textId="23F7D1FC"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Pr>
          <w:rFonts w:ascii="Times New Roman" w:hAnsi="Times New Roman" w:cs="Times New Roman"/>
        </w:rPr>
        <w:fldChar w:fldCharType="begin"/>
      </w:r>
      <w:r w:rsidR="00176A6A">
        <w:rPr>
          <w:rFonts w:ascii="Times New Roman" w:hAnsi="Times New Roman" w:cs="Times New Roman"/>
        </w:rPr>
        <w:instrText xml:space="preserve"> ADDIN ZOTERO_ITEM CSL_CITATION {"citationID":"8UCivsNd","properties":{"formattedCitation":"(Dunn et al. 2005, Soykan et al. 2016)","plainCitation":"(Dunn et al. 2005, Soykan et al. 2016)","noteIndex":0},"citationItems":[{"id":15716,"uris":["http://zotero.org/users/40926/items/ITE32MJQ"],"uri":["http://zotero.org/users/40926/items/ITE32MJQ"],"itemData":{"id":15716,"type":"article-journal","title":"Enhancing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00176A6A" w:rsidRPr="00176A6A">
        <w:rPr>
          <w:rFonts w:ascii="Times New Roman" w:hAnsi="Times New Roman" w:cs="Times New Roman"/>
        </w:rPr>
        <w:t>(Dunn et al. 2005, Soykan et al. 2016)</w:t>
      </w:r>
      <w:r>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Population trends derived from CBC data, along with those derived from other large-scale</w:t>
      </w:r>
      <w:del w:id="4" w:author="Michel, Nicole" w:date="2018-10-16T16:04:00Z">
        <w:r w:rsidRPr="00F74943" w:rsidDel="001A33F4">
          <w:rPr>
            <w:rFonts w:ascii="Times New Roman" w:hAnsi="Times New Roman" w:cs="Times New Roman"/>
          </w:rPr>
          <w:delText>d</w:delText>
        </w:r>
      </w:del>
      <w:r w:rsidRPr="00F74943">
        <w:rPr>
          <w:rFonts w:ascii="Times New Roman" w:hAnsi="Times New Roman" w:cs="Times New Roman"/>
        </w:rPr>
        <w:t xml:space="preserve"> monitoring programs like the North American Breeding Bird Survey</w:t>
      </w:r>
      <w:r>
        <w:rPr>
          <w:rFonts w:ascii="Times New Roman" w:hAnsi="Times New Roman" w:cs="Times New Roman"/>
        </w:rPr>
        <w:t xml:space="preserve">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{"citationID":"DXAV0vmk","properties":{"formattedCitation":"(BBS, Robbins et al. 1989, Sauer et al. 2017)","plainCitation":"(BBS, Robbins et al. 1989, Sauer et al. 2017)","noteIndex":0},"citationItems":[{"id":15864,"uris":["http://zotero.org/users/40926/items/L3JJG28G"],"uri":["http://zotero.org/users/40926/items/L3JJG28G"],"itemData":{"id":15864,"type":"article-journal","title":"Population declines in North American birds that migrate to the neotropics","container-title":"Proceedings of the National Academy of Sciences","page":"7658-7662","volume":"86","issue":"19","source":"www.pnas.org","abstract":"Using data from the North American Breeding Bird Survey, we determined that most neotropical migrant bird species that breed in forests of the eastern United States and Canada have recently (1978-1987) declined in abundance after a period of stable or increasing populations. Most permanent residents and temperate-zone migrants did not show a general pattern of decrease during this period. Field data from Mexico were used to classify a subset of the neotropical migrants as using forest or scrub habitats during winter. Population declines during 1978-1987 were significantly greater among the forest-wintering species, while populations of scrub-wintering species increased. The same subset of neotropical migrants also showed overall declines in forest-breeding species, but no significant differences existed between species breeding in forest and scrub habitats. Neotropical migrant species that primarily use forested habitats in either wintering or breeding areas are declining, but a statistically significant association between habitat and population declines was detected only in the tropics.","DOI":"10.1073/pnas.86.19.7658","ISSN":"0027-8424, 1091-6490","note":"PMID: 2798430","journalAbbreviation":"PNAS","language":"en","author":[{"family":"Robbins","given":"C. S."},{"family":"Sauer","given":"J. R."},{"family":"Greenberg","given":"R. S."},{"family":"Droege","given":"S."}],"issued":{"date-parts":[["1989",10,1]]}},"label":"page","prefix":"BBS, "},{"id":15702,"uris":["http://zotero.org/users/40926/items/MITIMJCV"],"uri":["http://zotero.org/users/40926/items/MITIMJCV"],"itemData":{"id":15702,"type":"article-journal","title":"The first 50 years of the North American Breeding Bird Survey","container-title":"The Condor","page":"576–593","volume":"119","issue":"3","source":"Google Scholar","author":[{"family":"Sauer","given":"John R."},{"family":"Pardieck","given":"Keith L."},{"family":"Ziolkowski Jr","given":"David J."},{"family":"Smith","given":"Adam C."},{"family":"Hudson","given":"Marie-Anne R."},{"family":"Rodriguez","given":"Vicente"},{"family":"Berlanga","given":"Humberto"},{"family":"Niven","given":"Daniel K."},{"family":"Link","given":"William A."}],"issued":{"date-parts":[["2017"]]}},"label":"page"}],"schema":"https://github.com/citation-style-language/schema/raw/master/csl-citation.json"}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(BBS, Robbins et al. 1989, Sauer et al. 2017)</w:t>
      </w:r>
      <w:r>
        <w:rPr>
          <w:rFonts w:ascii="Times New Roman" w:hAnsi="Times New Roman" w:cs="Times New Roman"/>
        </w:rPr>
        <w:fldChar w:fldCharType="end"/>
      </w:r>
      <w:r w:rsidRPr="00F74943">
        <w:rPr>
          <w:rFonts w:ascii="Times New Roman" w:hAnsi="Times New Roman" w:cs="Times New Roman"/>
        </w:rPr>
        <w:t xml:space="preserve">, </w:t>
      </w:r>
      <w:del w:id="5" w:author="Michel, Nicole" w:date="2018-10-16T16:04:00Z">
        <w:r w:rsidRPr="00F74943" w:rsidDel="001A33F4">
          <w:rPr>
            <w:rFonts w:ascii="Times New Roman" w:hAnsi="Times New Roman" w:cs="Times New Roman"/>
          </w:rPr>
          <w:delText>are important pieces of</w:delText>
        </w:r>
      </w:del>
      <w:ins w:id="6" w:author="Michel, Nicole" w:date="2018-10-16T16:04:00Z">
        <w:r w:rsidR="001A33F4">
          <w:rPr>
            <w:rFonts w:ascii="Times New Roman" w:hAnsi="Times New Roman" w:cs="Times New Roman"/>
          </w:rPr>
          <w:t>provide valuable</w:t>
        </w:r>
      </w:ins>
      <w:r w:rsidRPr="00F74943">
        <w:rPr>
          <w:rFonts w:ascii="Times New Roman" w:hAnsi="Times New Roman" w:cs="Times New Roman"/>
        </w:rPr>
        <w:t xml:space="preserve"> information for understanding the conservation needs</w:t>
      </w:r>
      <w:r>
        <w:rPr>
          <w:rFonts w:ascii="Times New Roman" w:hAnsi="Times New Roman" w:cs="Times New Roman"/>
        </w:rPr>
        <w:t xml:space="preserve"> of </w:t>
      </w:r>
      <w:r>
        <w:rPr>
          <w:rFonts w:ascii="Times New Roman" w:hAnsi="Times New Roman" w:cs="Times New Roman"/>
        </w:rPr>
        <w:lastRenderedPageBreak/>
        <w:t xml:space="preserve">North American bird species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{"citationID":"wS0v7MYV","properties":{"formattedCitation":"(Dickinson et al. 2010, Hochachka et al. 2012, Rosenberg et al. 2016)","plainCitation":"(Dickinson et al. 2010, Hochachka et al. 2012, Rosenberg et al. 2016)","noteIndex":0},"citationItems":[{"id":15736,"uris":["http://zotero.org/users/40926/items/EPPEXHG2"],"uri":["http://zotero.org/users/40926/items/EPPEXHG2"],"itemData":{"id":15736,"type":"article-journal","title":"Citizen science as an ecological research tool: challenges and benefits","container-title":"Annual review of ecology, evolution, and systematics","page":"149–172","volume":"41","source":"Google Scholar","shortTitle":"Citizen science as an ecological research tool","author":[{"family":"Dickinson","given":"Janis L."},{"family":"Zuckerberg","given":"Benjamin"},{"family":"Bonter","given":"David N."}],"issued":{"date-parts":[["2010"]]}},"label":"page"},{"id":15735,"uris":["http://zotero.org/users/40926/items/NPWG6DQC"],"uri":["http://zotero.org/users/40926/items/NPWG6DQC"],"itemData":{"id":15735,"type":"article-journal","title":"Data-intensive science applied to broad-scale citizen science","container-title":"Trends in Ecology &amp; Evolution","page":"130–137","volume":"27","issue":"2","source":"Google Scholar","author":[{"family":"Hochachka","given":"Wesley M."},{"family":"Fink","given":"Daniel"},{"family":"Hutchinson","given":"Rebecca A."},{"family":"Sheldon","given":"Daniel"},{"literal":"Wong, Weng-Keen"},{"family":"Kelling","given":"Steve"}],"issued":{"date-parts":[["2012"]]}},"label":"page"},{"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(Dickinson et al. 2010, Hochachka et al. 2012, Rosenberg et al. 2016)</w:t>
      </w:r>
      <w:r>
        <w:rPr>
          <w:rFonts w:ascii="Times New Roman" w:hAnsi="Times New Roman" w:cs="Times New Roman"/>
        </w:rPr>
        <w:fldChar w:fldCharType="end"/>
      </w:r>
      <w:r>
        <w:rPr>
          <w:rFonts w:ascii="Times New Roman" w:hAnsi="Times New Roman" w:cs="Times New Roman"/>
        </w:rPr>
        <w:t>.</w:t>
      </w:r>
      <w:ins w:id="7" w:author="Michel, Nicole" w:date="2018-10-16T16:14:00Z">
        <w:r w:rsidR="006F41FF">
          <w:rPr>
            <w:rFonts w:ascii="Times New Roman" w:hAnsi="Times New Roman" w:cs="Times New Roman"/>
          </w:rPr>
          <w:t xml:space="preserve"> </w:t>
        </w:r>
      </w:ins>
      <w:ins w:id="8" w:author="Michel, Nicole" w:date="2018-10-17T10:53:00Z">
        <w:r w:rsidR="008307A9">
          <w:rPr>
            <w:rFonts w:ascii="Times New Roman" w:hAnsi="Times New Roman" w:cs="Times New Roman"/>
          </w:rPr>
          <w:t xml:space="preserve">For example, </w:t>
        </w:r>
      </w:ins>
      <w:commentRangeStart w:id="9"/>
      <w:ins w:id="10" w:author="Michel, Nicole" w:date="2018-10-16T16:14:00Z">
        <w:r w:rsidR="006F41FF">
          <w:rPr>
            <w:rFonts w:ascii="Times New Roman" w:hAnsi="Times New Roman" w:cs="Times New Roman"/>
          </w:rPr>
          <w:t>CBC trends have been used to [give a couple examples here].</w:t>
        </w:r>
      </w:ins>
      <w:ins w:id="11" w:author="Michel, Nicole" w:date="2018-10-16T16:15:00Z">
        <w:r w:rsidR="006F41FF">
          <w:rPr>
            <w:rFonts w:ascii="Times New Roman" w:hAnsi="Times New Roman" w:cs="Times New Roman"/>
          </w:rPr>
          <w:t xml:space="preserve"> </w:t>
        </w:r>
      </w:ins>
      <w:ins w:id="12" w:author="Michel, Nicole" w:date="2018-10-16T16:04:00Z">
        <w:r w:rsidR="001A33F4">
          <w:rPr>
            <w:rFonts w:ascii="Times New Roman" w:hAnsi="Times New Roman" w:cs="Times New Roman"/>
          </w:rPr>
          <w:t xml:space="preserve"> </w:t>
        </w:r>
      </w:ins>
      <w:commentRangeEnd w:id="9"/>
      <w:ins w:id="13" w:author="Michel, Nicole" w:date="2018-10-16T16:16:00Z">
        <w:r w:rsidR="006F41FF">
          <w:rPr>
            <w:rStyle w:val="CommentReference"/>
          </w:rPr>
          <w:commentReference w:id="9"/>
        </w:r>
      </w:ins>
    </w:p>
    <w:p w14:paraId="346A33EF" w14:textId="77777777" w:rsidR="00F74943" w:rsidRPr="00F74943" w:rsidRDefault="00F74943" w:rsidP="00305174">
      <w:pPr>
        <w:pStyle w:val="NoSpacing"/>
        <w:spacing w:line="480" w:lineRule="auto"/>
        <w:rPr>
          <w:rFonts w:ascii="Times New Roman" w:hAnsi="Times New Roman" w:cs="Times New Roman"/>
        </w:rPr>
      </w:pPr>
    </w:p>
    <w:p w14:paraId="6957290C" w14:textId="2705E06E"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The current</w:t>
      </w:r>
      <w:r w:rsidR="008B4602">
        <w:rPr>
          <w:rFonts w:ascii="Times New Roman" w:hAnsi="Times New Roman" w:cs="Times New Roman"/>
        </w:rPr>
        <w:t>,</w:t>
      </w:r>
      <w:r w:rsidRPr="00F74943">
        <w:rPr>
          <w:rFonts w:ascii="Times New Roman" w:hAnsi="Times New Roman" w:cs="Times New Roman"/>
        </w:rPr>
        <w:t xml:space="preserve"> standard approach for g</w:t>
      </w:r>
      <w:r>
        <w:rPr>
          <w:rFonts w:ascii="Times New Roman" w:hAnsi="Times New Roman" w:cs="Times New Roman"/>
        </w:rPr>
        <w:t xml:space="preserve">enerating trends from CBC data </w:t>
      </w:r>
      <w:commentRangeStart w:id="14"/>
      <w:r>
        <w:rPr>
          <w:rFonts w:ascii="Times New Roman" w:hAnsi="Times New Roman" w:cs="Times New Roman"/>
        </w:rPr>
        <w:fldChar w:fldCharType="begin"/>
      </w:r>
      <w:r>
        <w:rPr>
          <w:rFonts w:ascii="Times New Roman" w:hAnsi="Times New Roman" w:cs="Times New Roman"/>
        </w:rPr>
        <w:instrText xml:space="preserve"> ADDIN ZOTERO_ITEM CSL_CITATION {"citationID":"476F6zbU","properties":{"formattedCitation":"(Link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et al. 2006, Soykan et al. 2016)</w:t>
      </w:r>
      <w:r>
        <w:rPr>
          <w:rFonts w:ascii="Times New Roman" w:hAnsi="Times New Roman" w:cs="Times New Roman"/>
        </w:rPr>
        <w:fldChar w:fldCharType="end"/>
      </w:r>
      <w:commentRangeEnd w:id="14"/>
      <w:r w:rsidR="001A33F4">
        <w:rPr>
          <w:rStyle w:val="CommentReference"/>
        </w:rPr>
        <w:commentReference w:id="14"/>
      </w:r>
      <w:r w:rsidRPr="00F74943">
        <w:rPr>
          <w:rFonts w:ascii="Times New Roman" w:hAnsi="Times New Roman" w:cs="Times New Roman"/>
        </w:rPr>
        <w:t xml:space="preserve"> </w:t>
      </w:r>
      <w:ins w:id="15" w:author="Michel, Nicole" w:date="2018-10-16T16:19:00Z">
        <w:r w:rsidR="006F41FF">
          <w:rPr>
            <w:rFonts w:ascii="Times New Roman" w:hAnsi="Times New Roman" w:cs="Times New Roman"/>
          </w:rPr>
          <w:t>wa</w:t>
        </w:r>
      </w:ins>
      <w:del w:id="16" w:author="Michel, Nicole" w:date="2018-10-16T16:19:00Z">
        <w:r w:rsidRPr="00F74943" w:rsidDel="006F41FF">
          <w:rPr>
            <w:rFonts w:ascii="Times New Roman" w:hAnsi="Times New Roman" w:cs="Times New Roman"/>
          </w:rPr>
          <w:delText>i</w:delText>
        </w:r>
      </w:del>
      <w:r w:rsidRPr="00F74943">
        <w:rPr>
          <w:rFonts w:ascii="Times New Roman" w:hAnsi="Times New Roman" w:cs="Times New Roman"/>
        </w:rPr>
        <w:t xml:space="preserve">s </w:t>
      </w:r>
      <w:del w:id="17" w:author="Michel, Nicole" w:date="2018-10-16T16:06:00Z">
        <w:r w:rsidRPr="00F74943" w:rsidDel="001A33F4">
          <w:rPr>
            <w:rFonts w:ascii="Times New Roman" w:hAnsi="Times New Roman" w:cs="Times New Roman"/>
          </w:rPr>
          <w:delText>based on</w:delText>
        </w:r>
      </w:del>
      <w:ins w:id="18" w:author="Michel, Nicole" w:date="2018-10-16T16:06:00Z">
        <w:r w:rsidR="001A33F4">
          <w:rPr>
            <w:rFonts w:ascii="Times New Roman" w:hAnsi="Times New Roman" w:cs="Times New Roman"/>
          </w:rPr>
          <w:t>derived from</w:t>
        </w:r>
      </w:ins>
      <w:r w:rsidRPr="00F74943">
        <w:rPr>
          <w:rFonts w:ascii="Times New Roman" w:hAnsi="Times New Roman" w:cs="Times New Roman"/>
        </w:rPr>
        <w:t xml:space="preserve"> methods originally developed for BBS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{"citationID":"SRVBXWGy","properties":{"formattedCitation":"(Link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and Sauer 2002, Sauer and Link 2011)</w:t>
      </w:r>
      <w:r>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general approach is to assign counts in Canada and the US to </w:t>
      </w:r>
      <w:r w:rsidR="00EF2A11">
        <w:rPr>
          <w:rFonts w:ascii="Times New Roman" w:hAnsi="Times New Roman" w:cs="Times New Roman"/>
        </w:rPr>
        <w:t xml:space="preserve">one of </w:t>
      </w:r>
      <w:ins w:id="19" w:author="Michel, Nicole" w:date="2018-10-17T10:02:00Z">
        <w:r w:rsidR="0095096E">
          <w:rPr>
            <w:rFonts w:ascii="Times New Roman" w:hAnsi="Times New Roman" w:cs="Times New Roman"/>
          </w:rPr>
          <w:t xml:space="preserve">up to </w:t>
        </w:r>
      </w:ins>
      <w:commentRangeStart w:id="20"/>
      <w:r w:rsidR="00EF2A11">
        <w:rPr>
          <w:rFonts w:ascii="Times New Roman" w:hAnsi="Times New Roman" w:cs="Times New Roman"/>
        </w:rPr>
        <w:t>169</w:t>
      </w:r>
      <w:commentRangeEnd w:id="20"/>
      <w:r w:rsidR="0095096E">
        <w:rPr>
          <w:rStyle w:val="CommentReference"/>
        </w:rPr>
        <w:commentReference w:id="20"/>
      </w:r>
      <w:r w:rsidRPr="00F74943">
        <w:rPr>
          <w:rFonts w:ascii="Times New Roman" w:hAnsi="Times New Roman" w:cs="Times New Roman"/>
        </w:rPr>
        <w:t xml:space="preserve"> </w:t>
      </w:r>
      <w:r w:rsidR="00DE2BC8">
        <w:rPr>
          <w:rFonts w:ascii="Times New Roman" w:hAnsi="Times New Roman" w:cs="Times New Roman"/>
        </w:rPr>
        <w:t xml:space="preserve">polygons or </w:t>
      </w:r>
      <w:r w:rsidRPr="00F74943">
        <w:rPr>
          <w:rFonts w:ascii="Times New Roman" w:hAnsi="Times New Roman" w:cs="Times New Roman"/>
        </w:rPr>
        <w:t xml:space="preserve">spatial strata, which are intersections of US states, Canadian provinces, and Bird Conservation Regions </w:t>
      </w:r>
      <w:r w:rsidR="00D9194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{"citationID":"FBEPIa1D","properties":{"formattedCitation":"(BCR, Sauer et al. 2003)","plainCitation":"(BCR, Sauer et al. 2003)","noteIndex":0},"citationItems":[{"id":15696,"uris":["http://zotero.org/users/40926/items/NE6GIG25"],"uri":["http://zotero.org/users/40926/items/NE6GIG25"],"itemData":{"id":15696,"type":"article-journal","title":"Use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E."},{"family":"Johnson","given":"Rex"}],"issued":{"date-parts":[["2003"]]}},"prefix":"BCR, "}],"schema":"https://github.com/citation-style-language/schema/raw/master/csl-citation.json"} </w:instrText>
      </w:r>
      <w:r w:rsidR="00D91948">
        <w:rPr>
          <w:rFonts w:ascii="Times New Roman" w:hAnsi="Times New Roman" w:cs="Times New Roman"/>
        </w:rPr>
        <w:fldChar w:fldCharType="separate"/>
      </w:r>
      <w:r w:rsidR="00E920E3" w:rsidRPr="00E920E3">
        <w:rPr>
          <w:rFonts w:ascii="Times New Roman" w:hAnsi="Times New Roman" w:cs="Times New Roman"/>
        </w:rPr>
        <w:t>(BCR, Sauer et al. 2003)</w:t>
      </w:r>
      <w:r w:rsidR="00D91948">
        <w:rPr>
          <w:rFonts w:ascii="Times New Roman" w:hAnsi="Times New Roman" w:cs="Times New Roman"/>
        </w:rPr>
        <w:fldChar w:fldCharType="end"/>
      </w:r>
      <w:r w:rsidR="00A64EA1">
        <w:rPr>
          <w:rFonts w:ascii="Times New Roman" w:hAnsi="Times New Roman" w:cs="Times New Roman"/>
        </w:rPr>
        <w:t xml:space="preserve">. </w:t>
      </w:r>
      <w:r w:rsidRPr="00F74943">
        <w:rPr>
          <w:rFonts w:ascii="Times New Roman" w:hAnsi="Times New Roman" w:cs="Times New Roman"/>
        </w:rPr>
        <w:t xml:space="preserve"> Then, treati</w:t>
      </w:r>
      <w:r w:rsidR="00767C56">
        <w:rPr>
          <w:rFonts w:ascii="Times New Roman" w:hAnsi="Times New Roman" w:cs="Times New Roman"/>
        </w:rPr>
        <w:t>ng each stratum as independent,</w:t>
      </w:r>
      <w:r w:rsidRPr="00F74943">
        <w:rPr>
          <w:rFonts w:ascii="Times New Roman" w:hAnsi="Times New Roman" w:cs="Times New Roman"/>
        </w:rPr>
        <w:t xml:space="preserve"> </w:t>
      </w:r>
      <w:del w:id="21" w:author="Michel, Nicole" w:date="2018-10-17T10:03:00Z">
        <w:r w:rsidRPr="00F74943" w:rsidDel="0095096E">
          <w:rPr>
            <w:rFonts w:ascii="Times New Roman" w:hAnsi="Times New Roman" w:cs="Times New Roman"/>
          </w:rPr>
          <w:delText xml:space="preserve">use </w:delText>
        </w:r>
      </w:del>
      <w:r w:rsidRPr="00F74943">
        <w:rPr>
          <w:rFonts w:ascii="Times New Roman" w:hAnsi="Times New Roman" w:cs="Times New Roman"/>
        </w:rPr>
        <w:t xml:space="preserve">a non-linear function </w:t>
      </w:r>
      <w:ins w:id="22" w:author="Michel, Nicole" w:date="2018-10-17T10:03:00Z">
        <w:r w:rsidR="0095096E">
          <w:rPr>
            <w:rFonts w:ascii="Times New Roman" w:hAnsi="Times New Roman" w:cs="Times New Roman"/>
          </w:rPr>
          <w:t xml:space="preserve">is used </w:t>
        </w:r>
      </w:ins>
      <w:r w:rsidRPr="00F74943">
        <w:rPr>
          <w:rFonts w:ascii="Times New Roman" w:hAnsi="Times New Roman" w:cs="Times New Roman"/>
        </w:rPr>
        <w:t xml:space="preserve">to </w:t>
      </w:r>
      <w:commentRangeStart w:id="23"/>
      <w:r w:rsidRPr="00F74943">
        <w:rPr>
          <w:rFonts w:ascii="Times New Roman" w:hAnsi="Times New Roman" w:cs="Times New Roman"/>
        </w:rPr>
        <w:t>remove the effect of observer effort on counts</w:t>
      </w:r>
      <w:commentRangeEnd w:id="23"/>
      <w:r w:rsidR="0095096E">
        <w:rPr>
          <w:rStyle w:val="CommentReference"/>
        </w:rPr>
        <w:commentReference w:id="23"/>
      </w:r>
      <w:r w:rsidRPr="00F74943">
        <w:rPr>
          <w:rFonts w:ascii="Times New Roman" w:hAnsi="Times New Roman" w:cs="Times New Roman"/>
        </w:rPr>
        <w:t>, and model the residual as a function of count circle</w:t>
      </w:r>
      <w:r w:rsidR="00767C56">
        <w:rPr>
          <w:rFonts w:ascii="Times New Roman" w:hAnsi="Times New Roman" w:cs="Times New Roman"/>
        </w:rPr>
        <w:t>, stratum, and year</w:t>
      </w:r>
      <w:r w:rsidR="00DE2BC8">
        <w:rPr>
          <w:rFonts w:ascii="Times New Roman" w:hAnsi="Times New Roman" w:cs="Times New Roman"/>
        </w:rPr>
        <w:t xml:space="preserve"> </w:t>
      </w:r>
      <w:r w:rsidR="00DE2BC8">
        <w:rPr>
          <w:rFonts w:ascii="Times New Roman" w:hAnsi="Times New Roman" w:cs="Times New Roman"/>
        </w:rPr>
        <w:fldChar w:fldCharType="begin"/>
      </w:r>
      <w:r w:rsidR="00DE2BC8">
        <w:rPr>
          <w:rFonts w:ascii="Times New Roman" w:hAnsi="Times New Roman" w:cs="Times New Roman"/>
        </w:rPr>
        <w:instrText xml:space="preserve"> ADDIN ZOTERO_ITEM CSL_CITATION {"citationID":"t13YWvoi","properties":{"formattedCitation":"(Link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DE2BC8">
        <w:rPr>
          <w:rFonts w:ascii="Times New Roman" w:hAnsi="Times New Roman" w:cs="Times New Roman"/>
        </w:rPr>
        <w:fldChar w:fldCharType="separate"/>
      </w:r>
      <w:r w:rsidR="00DE2BC8" w:rsidRPr="00DE2BC8">
        <w:rPr>
          <w:rFonts w:ascii="Times New Roman" w:hAnsi="Times New Roman" w:cs="Times New Roman"/>
        </w:rPr>
        <w:t>(Link et al. 2006, Soykan et al. 2016)</w:t>
      </w:r>
      <w:r w:rsidR="00DE2BC8">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ins w:id="24" w:author="Michel, Nicole" w:date="2018-10-17T10:05:00Z">
        <w:r w:rsidR="0095096E">
          <w:rPr>
            <w:rFonts w:ascii="Times New Roman" w:hAnsi="Times New Roman" w:cs="Times New Roman"/>
          </w:rPr>
          <w:t>These</w:t>
        </w:r>
      </w:ins>
      <w:del w:id="25" w:author="Michel, Nicole" w:date="2018-10-17T10:05:00Z">
        <w:r w:rsidR="00767C56" w:rsidDel="0095096E">
          <w:rPr>
            <w:rFonts w:ascii="Times New Roman" w:hAnsi="Times New Roman" w:cs="Times New Roman"/>
          </w:rPr>
          <w:delText>Next,</w:delText>
        </w:r>
      </w:del>
      <w:r w:rsidRPr="00F74943">
        <w:rPr>
          <w:rFonts w:ascii="Times New Roman" w:hAnsi="Times New Roman" w:cs="Times New Roman"/>
        </w:rPr>
        <w:t xml:space="preserve"> parameter</w:t>
      </w:r>
      <w:r w:rsidR="003D2A9E">
        <w:rPr>
          <w:rFonts w:ascii="Times New Roman" w:hAnsi="Times New Roman" w:cs="Times New Roman"/>
        </w:rPr>
        <w:t xml:space="preserve"> estimates</w:t>
      </w:r>
      <w:r w:rsidRPr="00F74943">
        <w:rPr>
          <w:rFonts w:ascii="Times New Roman" w:hAnsi="Times New Roman" w:cs="Times New Roman"/>
        </w:rPr>
        <w:t xml:space="preserve"> are used to derive a relative abundance index per s</w:t>
      </w:r>
      <w:r w:rsidR="00767C56">
        <w:rPr>
          <w:rFonts w:ascii="Times New Roman" w:hAnsi="Times New Roman" w:cs="Times New Roman"/>
        </w:rPr>
        <w:t>tratum and year, and</w:t>
      </w:r>
      <w:r w:rsidRPr="00F74943">
        <w:rPr>
          <w:rFonts w:ascii="Times New Roman" w:hAnsi="Times New Roman" w:cs="Times New Roman"/>
        </w:rPr>
        <w:t xml:space="preserve"> those indices are used to compute </w:t>
      </w:r>
      <w:r w:rsidR="00AE46B2">
        <w:rPr>
          <w:rFonts w:ascii="Times New Roman" w:hAnsi="Times New Roman" w:cs="Times New Roman"/>
        </w:rPr>
        <w:t xml:space="preserve">annual </w:t>
      </w:r>
      <w:r w:rsidRPr="00F74943">
        <w:rPr>
          <w:rFonts w:ascii="Times New Roman" w:hAnsi="Times New Roman" w:cs="Times New Roman"/>
        </w:rPr>
        <w:t xml:space="preserve">percent change per stratum across </w:t>
      </w:r>
      <w:del w:id="26" w:author="Michel, Nicole" w:date="2018-10-17T10:05:00Z">
        <w:r w:rsidRPr="00F74943" w:rsidDel="0095096E">
          <w:rPr>
            <w:rFonts w:ascii="Times New Roman" w:hAnsi="Times New Roman" w:cs="Times New Roman"/>
          </w:rPr>
          <w:delText xml:space="preserve">different </w:delText>
        </w:r>
        <w:r w:rsidR="00AE3690" w:rsidDel="0095096E">
          <w:rPr>
            <w:rFonts w:ascii="Times New Roman" w:hAnsi="Times New Roman" w:cs="Times New Roman"/>
          </w:rPr>
          <w:delText xml:space="preserve">end points </w:delText>
        </w:r>
      </w:del>
      <w:ins w:id="27" w:author="Michel, Nicole" w:date="2018-10-17T10:05:00Z">
        <w:r w:rsidR="0095096E">
          <w:rPr>
            <w:rFonts w:ascii="Times New Roman" w:hAnsi="Times New Roman" w:cs="Times New Roman"/>
          </w:rPr>
          <w:t xml:space="preserve">defined time periods </w:t>
        </w:r>
      </w:ins>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{"citationID":"lltkqQAG","properties":{"formattedCitation":"(Link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sidR="00AE3690">
        <w:rPr>
          <w:rFonts w:ascii="Times New Roman" w:hAnsi="Times New Roman" w:cs="Times New Roman"/>
        </w:rPr>
        <w:fldChar w:fldCharType="separate"/>
      </w:r>
      <w:r w:rsidR="00AE3690" w:rsidRPr="00F74943">
        <w:rPr>
          <w:rFonts w:ascii="Times New Roman" w:hAnsi="Times New Roman" w:cs="Times New Roman"/>
        </w:rPr>
        <w:t>(Link and Sauer 2002, Sauer and Link 2011)</w:t>
      </w:r>
      <w:r w:rsidR="00AE3690">
        <w:rPr>
          <w:rFonts w:ascii="Times New Roman" w:hAnsi="Times New Roman" w:cs="Times New Roman"/>
        </w:rPr>
        <w:fldChar w:fldCharType="end"/>
      </w:r>
      <w:r w:rsidRPr="00F74943">
        <w:rPr>
          <w:rFonts w:ascii="Times New Roman" w:hAnsi="Times New Roman" w:cs="Times New Roman"/>
        </w:rPr>
        <w:t>.</w:t>
      </w:r>
    </w:p>
    <w:p w14:paraId="4FCE92CE" w14:textId="77777777" w:rsidR="00F74943" w:rsidRPr="00F74943" w:rsidRDefault="00F74943" w:rsidP="00305174">
      <w:pPr>
        <w:pStyle w:val="NoSpacing"/>
        <w:spacing w:line="480" w:lineRule="auto"/>
        <w:rPr>
          <w:rFonts w:ascii="Times New Roman" w:hAnsi="Times New Roman" w:cs="Times New Roman"/>
        </w:rPr>
      </w:pPr>
    </w:p>
    <w:p w14:paraId="42E2B81C" w14:textId="6BB6DAD9"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w:t>
      </w:r>
      <w:del w:id="28" w:author="Michel, Nicole" w:date="2018-10-17T10:05:00Z">
        <w:r w:rsidRPr="00F74943" w:rsidDel="0095096E">
          <w:rPr>
            <w:rFonts w:ascii="Times New Roman" w:hAnsi="Times New Roman" w:cs="Times New Roman"/>
          </w:rPr>
          <w:delText xml:space="preserve">pros of the </w:delText>
        </w:r>
      </w:del>
      <w:del w:id="29" w:author="Michel, Nicole" w:date="2018-10-17T10:06:00Z">
        <w:r w:rsidR="00AE46B2" w:rsidDel="0095096E">
          <w:rPr>
            <w:rFonts w:ascii="Times New Roman" w:hAnsi="Times New Roman" w:cs="Times New Roman"/>
          </w:rPr>
          <w:delText>standard</w:delText>
        </w:r>
      </w:del>
      <w:ins w:id="30" w:author="Michel, Nicole" w:date="2018-10-17T10:06:00Z">
        <w:r w:rsidR="0095096E">
          <w:rPr>
            <w:rFonts w:ascii="Times New Roman" w:hAnsi="Times New Roman" w:cs="Times New Roman"/>
          </w:rPr>
          <w:t>traditional</w:t>
        </w:r>
      </w:ins>
      <w:r w:rsidR="00D91948">
        <w:rPr>
          <w:rFonts w:ascii="Times New Roman" w:hAnsi="Times New Roman" w:cs="Times New Roman"/>
        </w:rPr>
        <w:t xml:space="preserve"> </w:t>
      </w:r>
      <w:r w:rsidR="00767C56">
        <w:rPr>
          <w:rFonts w:ascii="Times New Roman" w:hAnsi="Times New Roman" w:cs="Times New Roman"/>
        </w:rPr>
        <w:t xml:space="preserve">CBC </w:t>
      </w:r>
      <w:r w:rsidR="00AE46B2">
        <w:rPr>
          <w:rFonts w:ascii="Times New Roman" w:hAnsi="Times New Roman" w:cs="Times New Roman"/>
        </w:rPr>
        <w:t xml:space="preserve">analysis </w:t>
      </w:r>
      <w:del w:id="31" w:author="Michel, Nicole" w:date="2018-10-17T10:05:00Z">
        <w:r w:rsidR="00767C56" w:rsidDel="0095096E">
          <w:rPr>
            <w:rFonts w:ascii="Times New Roman" w:hAnsi="Times New Roman" w:cs="Times New Roman"/>
          </w:rPr>
          <w:delText>approach are as follows</w:delText>
        </w:r>
      </w:del>
      <w:ins w:id="32" w:author="Michel, Nicole" w:date="2018-10-17T10:07:00Z">
        <w:r w:rsidR="0095096E">
          <w:rPr>
            <w:rFonts w:ascii="Times New Roman" w:hAnsi="Times New Roman" w:cs="Times New Roman"/>
          </w:rPr>
          <w:t xml:space="preserve">provides robust long-term trend estimates from noisy </w:t>
        </w:r>
      </w:ins>
      <w:ins w:id="33" w:author="Michel, Nicole" w:date="2018-10-17T10:22:00Z">
        <w:r w:rsidR="00A160EC">
          <w:rPr>
            <w:rFonts w:ascii="Times New Roman" w:hAnsi="Times New Roman" w:cs="Times New Roman"/>
          </w:rPr>
          <w:t xml:space="preserve">community science </w:t>
        </w:r>
      </w:ins>
      <w:ins w:id="34" w:author="Michel, Nicole" w:date="2018-10-17T10:07:00Z">
        <w:r w:rsidR="0095096E">
          <w:rPr>
            <w:rFonts w:ascii="Times New Roman" w:hAnsi="Times New Roman" w:cs="Times New Roman"/>
          </w:rPr>
          <w:t>data across large spatial scales</w:t>
        </w:r>
      </w:ins>
      <w:r w:rsidR="00767C56">
        <w:rPr>
          <w:rFonts w:ascii="Times New Roman" w:hAnsi="Times New Roman" w:cs="Times New Roman"/>
        </w:rPr>
        <w:t>.  B</w:t>
      </w:r>
      <w:r w:rsidRPr="00F74943">
        <w:rPr>
          <w:rFonts w:ascii="Times New Roman" w:hAnsi="Times New Roman" w:cs="Times New Roman"/>
        </w:rPr>
        <w:t>y pooling count circles per stratum, this approach deals with the issue of count locations</w:t>
      </w:r>
      <w:ins w:id="35" w:author="Michel, Nicole" w:date="2018-10-17T10:22:00Z">
        <w:r w:rsidR="00FD59AB">
          <w:rPr>
            <w:rFonts w:ascii="Times New Roman" w:hAnsi="Times New Roman" w:cs="Times New Roman"/>
          </w:rPr>
          <w:t xml:space="preserve"> (here, CBC circles)</w:t>
        </w:r>
      </w:ins>
      <w:r w:rsidRPr="00F74943">
        <w:rPr>
          <w:rFonts w:ascii="Times New Roman" w:hAnsi="Times New Roman" w:cs="Times New Roman"/>
        </w:rPr>
        <w:t xml:space="preserve"> haphazardly becoming active or inactive ov</w:t>
      </w:r>
      <w:r w:rsidR="00767C56">
        <w:rPr>
          <w:rFonts w:ascii="Times New Roman" w:hAnsi="Times New Roman" w:cs="Times New Roman"/>
        </w:rPr>
        <w:t>er the time series</w:t>
      </w:r>
      <w:r w:rsidR="00A64EA1">
        <w:rPr>
          <w:rFonts w:ascii="Times New Roman" w:hAnsi="Times New Roman" w:cs="Times New Roman"/>
        </w:rPr>
        <w:t xml:space="preserve">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{"citationID":"BHAa7oAK","properties":{"formattedCitation":"(Sauer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AE3690">
        <w:rPr>
          <w:rFonts w:ascii="Times New Roman" w:hAnsi="Times New Roman" w:cs="Times New Roman"/>
        </w:rPr>
        <w:fldChar w:fldCharType="separate"/>
      </w:r>
      <w:r w:rsidR="00AE3690" w:rsidRPr="00AE3690">
        <w:rPr>
          <w:rFonts w:ascii="Times New Roman" w:hAnsi="Times New Roman" w:cs="Times New Roman"/>
        </w:rPr>
        <w:t>(Sauer and Link 2011, Soykan et al. 2016)</w:t>
      </w:r>
      <w:r w:rsidR="00AE3690">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del w:id="36" w:author="Michel, Nicole" w:date="2018-10-17T10:07:00Z">
        <w:r w:rsidR="00767C56" w:rsidDel="0095096E">
          <w:rPr>
            <w:rFonts w:ascii="Times New Roman" w:hAnsi="Times New Roman" w:cs="Times New Roman"/>
          </w:rPr>
          <w:delText>B</w:delText>
        </w:r>
        <w:r w:rsidRPr="00F74943" w:rsidDel="0095096E">
          <w:rPr>
            <w:rFonts w:ascii="Times New Roman" w:hAnsi="Times New Roman" w:cs="Times New Roman"/>
          </w:rPr>
          <w:delText>y pooling per stratum</w:delText>
        </w:r>
      </w:del>
      <w:ins w:id="37" w:author="Michel, Nicole" w:date="2018-10-17T10:07:00Z">
        <w:r w:rsidR="0095096E">
          <w:rPr>
            <w:rFonts w:ascii="Times New Roman" w:hAnsi="Times New Roman" w:cs="Times New Roman"/>
          </w:rPr>
          <w:t>Additionally</w:t>
        </w:r>
      </w:ins>
      <w:r w:rsidRPr="00F74943">
        <w:rPr>
          <w:rFonts w:ascii="Times New Roman" w:hAnsi="Times New Roman" w:cs="Times New Roman"/>
        </w:rPr>
        <w:t xml:space="preserve">, </w:t>
      </w:r>
      <w:ins w:id="38" w:author="Michel, Nicole" w:date="2018-10-17T10:07:00Z">
        <w:r w:rsidR="0095096E">
          <w:rPr>
            <w:rFonts w:ascii="Times New Roman" w:hAnsi="Times New Roman" w:cs="Times New Roman"/>
          </w:rPr>
          <w:t xml:space="preserve">pooling produces </w:t>
        </w:r>
      </w:ins>
      <w:r w:rsidRPr="00F74943">
        <w:rPr>
          <w:rFonts w:ascii="Times New Roman" w:hAnsi="Times New Roman" w:cs="Times New Roman"/>
        </w:rPr>
        <w:t xml:space="preserve">a </w:t>
      </w:r>
      <w:ins w:id="39" w:author="Michel, Nicole" w:date="2018-10-17T10:07:00Z">
        <w:r w:rsidR="0095096E">
          <w:rPr>
            <w:rFonts w:ascii="Times New Roman" w:hAnsi="Times New Roman" w:cs="Times New Roman"/>
          </w:rPr>
          <w:t xml:space="preserve">sufficiently </w:t>
        </w:r>
      </w:ins>
      <w:r w:rsidRPr="00F74943">
        <w:rPr>
          <w:rFonts w:ascii="Times New Roman" w:hAnsi="Times New Roman" w:cs="Times New Roman"/>
        </w:rPr>
        <w:t xml:space="preserve">large </w:t>
      </w:r>
      <w:del w:id="40" w:author="Michel, Nicole" w:date="2018-10-17T10:07:00Z">
        <w:r w:rsidRPr="00F74943" w:rsidDel="0095096E">
          <w:rPr>
            <w:rFonts w:ascii="Times New Roman" w:hAnsi="Times New Roman" w:cs="Times New Roman"/>
          </w:rPr>
          <w:delText xml:space="preserve">enough </w:delText>
        </w:r>
      </w:del>
      <w:r w:rsidRPr="00F74943">
        <w:rPr>
          <w:rFonts w:ascii="Times New Roman" w:hAnsi="Times New Roman" w:cs="Times New Roman"/>
        </w:rPr>
        <w:t xml:space="preserve">sample of counts </w:t>
      </w:r>
      <w:del w:id="41" w:author="Michel, Nicole" w:date="2018-10-17T10:22:00Z">
        <w:r w:rsidRPr="00F74943" w:rsidDel="00A160EC">
          <w:rPr>
            <w:rFonts w:ascii="Times New Roman" w:hAnsi="Times New Roman" w:cs="Times New Roman"/>
          </w:rPr>
          <w:delText xml:space="preserve">is attained </w:delText>
        </w:r>
      </w:del>
      <w:r w:rsidRPr="00F74943">
        <w:rPr>
          <w:rFonts w:ascii="Times New Roman" w:hAnsi="Times New Roman" w:cs="Times New Roman"/>
        </w:rPr>
        <w:t>to generate a reasonably robust count-effort co</w:t>
      </w:r>
      <w:r w:rsidR="00767C56">
        <w:rPr>
          <w:rFonts w:ascii="Times New Roman" w:hAnsi="Times New Roman" w:cs="Times New Roman"/>
        </w:rPr>
        <w:t>rrection function</w:t>
      </w:r>
      <w:r w:rsidR="00A64EA1">
        <w:rPr>
          <w:rFonts w:ascii="Times New Roman" w:hAnsi="Times New Roman" w:cs="Times New Roman"/>
        </w:rPr>
        <w:t xml:space="preserve"> </w:t>
      </w:r>
      <w:r w:rsidR="00A64EA1">
        <w:rPr>
          <w:rFonts w:ascii="Times New Roman" w:hAnsi="Times New Roman" w:cs="Times New Roman"/>
        </w:rPr>
        <w:fldChar w:fldCharType="begin"/>
      </w:r>
      <w:r w:rsidR="00A64EA1">
        <w:rPr>
          <w:rFonts w:ascii="Times New Roman" w:hAnsi="Times New Roman" w:cs="Times New Roman"/>
        </w:rPr>
        <w:instrText xml:space="preserve"> ADDIN ZOTERO_ITEM CSL_CITATION {"citationID":"K3FF9P0a","properties":{"formattedCitation":"(Link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64EA1">
        <w:rPr>
          <w:rFonts w:ascii="Times New Roman" w:hAnsi="Times New Roman" w:cs="Times New Roman"/>
        </w:rPr>
        <w:fldChar w:fldCharType="separate"/>
      </w:r>
      <w:r w:rsidR="00A64EA1" w:rsidRPr="00A64EA1">
        <w:rPr>
          <w:rFonts w:ascii="Times New Roman" w:hAnsi="Times New Roman" w:cs="Times New Roman"/>
        </w:rPr>
        <w:t>(Link and Sauer 1999)</w:t>
      </w:r>
      <w:r w:rsidR="00A64EA1">
        <w:rPr>
          <w:rFonts w:ascii="Times New Roman" w:hAnsi="Times New Roman" w:cs="Times New Roman"/>
        </w:rPr>
        <w:fldChar w:fldCharType="end"/>
      </w:r>
      <w:r w:rsidR="003D2A9E">
        <w:rPr>
          <w:rFonts w:ascii="Times New Roman" w:hAnsi="Times New Roman" w:cs="Times New Roman"/>
        </w:rPr>
        <w:t xml:space="preserve">, which is critical given the wide variation in count effort </w:t>
      </w:r>
      <w:del w:id="42" w:author="Michel, Nicole" w:date="2018-10-17T10:29:00Z">
        <w:r w:rsidR="003D2A9E" w:rsidDel="00FD59AB">
          <w:rPr>
            <w:rFonts w:ascii="Times New Roman" w:hAnsi="Times New Roman" w:cs="Times New Roman"/>
          </w:rPr>
          <w:delText xml:space="preserve">across </w:delText>
        </w:r>
      </w:del>
      <w:ins w:id="43" w:author="Michel, Nicole" w:date="2018-10-17T10:29:00Z">
        <w:r w:rsidR="00FD59AB">
          <w:rPr>
            <w:rFonts w:ascii="Times New Roman" w:hAnsi="Times New Roman" w:cs="Times New Roman"/>
          </w:rPr>
          <w:t>among</w:t>
        </w:r>
        <w:r w:rsidR="00FD59AB">
          <w:rPr>
            <w:rFonts w:ascii="Times New Roman" w:hAnsi="Times New Roman" w:cs="Times New Roman"/>
          </w:rPr>
          <w:t xml:space="preserve"> </w:t>
        </w:r>
      </w:ins>
      <w:r w:rsidR="003D2A9E">
        <w:rPr>
          <w:rFonts w:ascii="Times New Roman" w:hAnsi="Times New Roman" w:cs="Times New Roman"/>
        </w:rPr>
        <w:t xml:space="preserve">count circles </w:t>
      </w:r>
      <w:r w:rsidR="003D2A9E">
        <w:rPr>
          <w:rFonts w:ascii="Times New Roman" w:hAnsi="Times New Roman" w:cs="Times New Roman"/>
        </w:rPr>
        <w:fldChar w:fldCharType="begin"/>
      </w:r>
      <w:r w:rsidR="003D2A9E">
        <w:rPr>
          <w:rFonts w:ascii="Times New Roman" w:hAnsi="Times New Roman" w:cs="Times New Roman"/>
        </w:rPr>
        <w:instrText xml:space="preserve"> ADDIN ZOTERO_ITEM CSL_CITATION {"citationID":"ZSuVXvcZ","properties":{"formattedCitation":"(Bock and Root 1981, Dunn et al. 2005)","plainCitation":"(Bock and Root 1981,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3D2A9E">
        <w:rPr>
          <w:rFonts w:ascii="Times New Roman" w:hAnsi="Times New Roman" w:cs="Times New Roman"/>
        </w:rPr>
        <w:fldChar w:fldCharType="separate"/>
      </w:r>
      <w:r w:rsidR="003D2A9E" w:rsidRPr="003D2A9E">
        <w:rPr>
          <w:rFonts w:ascii="Times New Roman" w:hAnsi="Times New Roman" w:cs="Times New Roman"/>
        </w:rPr>
        <w:t>(Bock and Root 1981, Dunn et al. 2005)</w:t>
      </w:r>
      <w:r w:rsidR="003D2A9E">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Th</w:t>
      </w:r>
      <w:del w:id="44" w:author="Michel, Nicole" w:date="2018-10-17T10:30:00Z">
        <w:r w:rsidRPr="00F74943" w:rsidDel="00FD59AB">
          <w:rPr>
            <w:rFonts w:ascii="Times New Roman" w:hAnsi="Times New Roman" w:cs="Times New Roman"/>
          </w:rPr>
          <w:delText>e</w:delText>
        </w:r>
      </w:del>
      <w:ins w:id="45" w:author="Michel, Nicole" w:date="2018-10-17T10:30:00Z">
        <w:r w:rsidR="00FD59AB">
          <w:rPr>
            <w:rFonts w:ascii="Times New Roman" w:hAnsi="Times New Roman" w:cs="Times New Roman"/>
          </w:rPr>
          <w:t>is</w:t>
        </w:r>
      </w:ins>
      <w:r w:rsidRPr="00F74943">
        <w:rPr>
          <w:rFonts w:ascii="Times New Roman" w:hAnsi="Times New Roman" w:cs="Times New Roman"/>
        </w:rPr>
        <w:t xml:space="preserve"> approach produces a relative abundance index per year and stratum, which can be </w:t>
      </w:r>
      <w:r w:rsidR="00AE46B2">
        <w:rPr>
          <w:rFonts w:ascii="Times New Roman" w:hAnsi="Times New Roman" w:cs="Times New Roman"/>
        </w:rPr>
        <w:t xml:space="preserve">used to explore variation around long-term log-linear trends, and </w:t>
      </w:r>
      <w:r w:rsidR="00AA5886">
        <w:rPr>
          <w:rFonts w:ascii="Times New Roman" w:hAnsi="Times New Roman" w:cs="Times New Roman"/>
        </w:rPr>
        <w:t xml:space="preserve">can be </w:t>
      </w:r>
      <w:r w:rsidRPr="00F74943">
        <w:rPr>
          <w:rFonts w:ascii="Times New Roman" w:hAnsi="Times New Roman" w:cs="Times New Roman"/>
        </w:rPr>
        <w:t xml:space="preserve">summed across larger </w:t>
      </w:r>
      <w:ins w:id="46" w:author="Michel, Nicole" w:date="2018-10-17T10:23:00Z">
        <w:r w:rsidR="00FD59AB">
          <w:rPr>
            <w:rFonts w:ascii="Times New Roman" w:hAnsi="Times New Roman" w:cs="Times New Roman"/>
          </w:rPr>
          <w:t xml:space="preserve">hierarchically nested </w:t>
        </w:r>
      </w:ins>
      <w:r w:rsidRPr="00F74943">
        <w:rPr>
          <w:rFonts w:ascii="Times New Roman" w:hAnsi="Times New Roman" w:cs="Times New Roman"/>
        </w:rPr>
        <w:t xml:space="preserve">strata, such as states, </w:t>
      </w:r>
      <w:r w:rsidRPr="00F74943">
        <w:rPr>
          <w:rFonts w:ascii="Times New Roman" w:hAnsi="Times New Roman" w:cs="Times New Roman"/>
        </w:rPr>
        <w:lastRenderedPageBreak/>
        <w:t xml:space="preserve">provinces, or BCRs, and used to calculate </w:t>
      </w:r>
      <w:r w:rsidR="00AE3690">
        <w:rPr>
          <w:rFonts w:ascii="Times New Roman" w:hAnsi="Times New Roman" w:cs="Times New Roman"/>
        </w:rPr>
        <w:t>change in relative abundance</w:t>
      </w:r>
      <w:r w:rsidRPr="00F74943">
        <w:rPr>
          <w:rFonts w:ascii="Times New Roman" w:hAnsi="Times New Roman" w:cs="Times New Roman"/>
        </w:rPr>
        <w:t xml:space="preserve"> at larger spatial scales. </w:t>
      </w:r>
      <w:r w:rsidR="00AE3690">
        <w:rPr>
          <w:rFonts w:ascii="Times New Roman" w:hAnsi="Times New Roman" w:cs="Times New Roman"/>
        </w:rPr>
        <w:t xml:space="preserve"> </w:t>
      </w:r>
      <w:r w:rsidR="00AE46B2">
        <w:rPr>
          <w:rFonts w:ascii="Times New Roman" w:hAnsi="Times New Roman" w:cs="Times New Roman"/>
        </w:rPr>
        <w:t>P</w:t>
      </w:r>
      <w:r w:rsidR="00C94AE7">
        <w:rPr>
          <w:rFonts w:ascii="Times New Roman" w:hAnsi="Times New Roman" w:cs="Times New Roman"/>
        </w:rPr>
        <w:t xml:space="preserve">roducing annual abundance indices </w:t>
      </w:r>
      <w:r w:rsidR="00AE46B2">
        <w:rPr>
          <w:rFonts w:ascii="Times New Roman" w:hAnsi="Times New Roman" w:cs="Times New Roman"/>
        </w:rPr>
        <w:t xml:space="preserve">also </w:t>
      </w:r>
      <w:r w:rsidR="003D2A9E">
        <w:rPr>
          <w:rFonts w:ascii="Times New Roman" w:hAnsi="Times New Roman" w:cs="Times New Roman"/>
        </w:rPr>
        <w:t>permits</w:t>
      </w:r>
      <w:r w:rsidR="00C94AE7">
        <w:rPr>
          <w:rFonts w:ascii="Times New Roman" w:hAnsi="Times New Roman" w:cs="Times New Roman"/>
        </w:rPr>
        <w:t xml:space="preserve"> </w:t>
      </w:r>
      <w:r w:rsidR="003D2A9E">
        <w:rPr>
          <w:rFonts w:ascii="Times New Roman" w:hAnsi="Times New Roman" w:cs="Times New Roman"/>
        </w:rPr>
        <w:t>summarizing</w:t>
      </w:r>
      <w:r w:rsidR="00C94AE7">
        <w:rPr>
          <w:rFonts w:ascii="Times New Roman" w:hAnsi="Times New Roman" w:cs="Times New Roman"/>
        </w:rPr>
        <w:t xml:space="preserve"> </w:t>
      </w:r>
      <w:r w:rsidR="00C45065">
        <w:rPr>
          <w:rFonts w:ascii="Times New Roman" w:hAnsi="Times New Roman" w:cs="Times New Roman"/>
        </w:rPr>
        <w:t xml:space="preserve">abundance </w:t>
      </w:r>
      <w:r w:rsidR="00C94AE7">
        <w:rPr>
          <w:rFonts w:ascii="Times New Roman" w:hAnsi="Times New Roman" w:cs="Times New Roman"/>
        </w:rPr>
        <w:t xml:space="preserve">change </w:t>
      </w:r>
      <w:del w:id="47" w:author="Michel, Nicole" w:date="2018-10-17T10:31:00Z">
        <w:r w:rsidR="00C94AE7" w:rsidDel="00FD59AB">
          <w:rPr>
            <w:rFonts w:ascii="Times New Roman" w:hAnsi="Times New Roman" w:cs="Times New Roman"/>
          </w:rPr>
          <w:delText xml:space="preserve">across </w:delText>
        </w:r>
      </w:del>
      <w:ins w:id="48" w:author="Michel, Nicole" w:date="2018-10-17T10:31:00Z">
        <w:r w:rsidR="00FD59AB">
          <w:rPr>
            <w:rFonts w:ascii="Times New Roman" w:hAnsi="Times New Roman" w:cs="Times New Roman"/>
          </w:rPr>
          <w:t xml:space="preserve">between </w:t>
        </w:r>
      </w:ins>
      <w:r w:rsidR="00C94AE7">
        <w:rPr>
          <w:rFonts w:ascii="Times New Roman" w:hAnsi="Times New Roman" w:cs="Times New Roman"/>
        </w:rPr>
        <w:t xml:space="preserve">any </w:t>
      </w:r>
      <w:r w:rsidR="00AE3690">
        <w:rPr>
          <w:rFonts w:ascii="Times New Roman" w:hAnsi="Times New Roman" w:cs="Times New Roman"/>
        </w:rPr>
        <w:t>desired</w:t>
      </w:r>
      <w:r w:rsidR="00AE46B2">
        <w:rPr>
          <w:rFonts w:ascii="Times New Roman" w:hAnsi="Times New Roman" w:cs="Times New Roman"/>
        </w:rPr>
        <w:t xml:space="preserve"> </w:t>
      </w:r>
      <w:r w:rsidR="003D2A9E">
        <w:rPr>
          <w:rFonts w:ascii="Times New Roman" w:hAnsi="Times New Roman" w:cs="Times New Roman"/>
        </w:rPr>
        <w:t>pair of</w:t>
      </w:r>
      <w:r w:rsidR="00AE3690">
        <w:rPr>
          <w:rFonts w:ascii="Times New Roman" w:hAnsi="Times New Roman" w:cs="Times New Roman"/>
        </w:rPr>
        <w:t xml:space="preserve"> </w:t>
      </w:r>
      <w:r w:rsidR="003D2A9E">
        <w:rPr>
          <w:rFonts w:ascii="Times New Roman" w:hAnsi="Times New Roman" w:cs="Times New Roman"/>
        </w:rPr>
        <w:t xml:space="preserve">time </w:t>
      </w:r>
      <w:r w:rsidR="00AE3690">
        <w:rPr>
          <w:rFonts w:ascii="Times New Roman" w:hAnsi="Times New Roman" w:cs="Times New Roman"/>
        </w:rPr>
        <w:t>points</w:t>
      </w:r>
      <w:r w:rsidR="00C94AE7">
        <w:rPr>
          <w:rFonts w:ascii="Times New Roman" w:hAnsi="Times New Roman" w:cs="Times New Roman"/>
        </w:rPr>
        <w:t>.</w:t>
      </w:r>
      <w:r w:rsidR="00AE46B2">
        <w:rPr>
          <w:rFonts w:ascii="Times New Roman" w:hAnsi="Times New Roman" w:cs="Times New Roman"/>
        </w:rPr>
        <w:t xml:space="preserve"> Finally, the simplicity of the standard model </w:t>
      </w:r>
      <w:r w:rsidR="003D2A9E">
        <w:rPr>
          <w:rFonts w:ascii="Times New Roman" w:hAnsi="Times New Roman" w:cs="Times New Roman"/>
        </w:rPr>
        <w:t>enables</w:t>
      </w:r>
      <w:r w:rsidR="00C45065">
        <w:rPr>
          <w:rFonts w:ascii="Times New Roman" w:hAnsi="Times New Roman" w:cs="Times New Roman"/>
        </w:rPr>
        <w:t xml:space="preserve"> a flexible and robust computational process, suitable for analysis of hundreds of species that vary enormously in their ubiquity, abundance, and population dynamics.</w:t>
      </w:r>
    </w:p>
    <w:p w14:paraId="0EBDEAC2" w14:textId="77777777" w:rsidR="00F74943" w:rsidRPr="00F74943" w:rsidRDefault="00F74943" w:rsidP="00305174">
      <w:pPr>
        <w:pStyle w:val="NoSpacing"/>
        <w:spacing w:line="480" w:lineRule="auto"/>
        <w:rPr>
          <w:rFonts w:ascii="Times New Roman" w:hAnsi="Times New Roman" w:cs="Times New Roman"/>
        </w:rPr>
      </w:pPr>
    </w:p>
    <w:p w14:paraId="0FEAF569" w14:textId="733A9E41" w:rsidR="00ED6C34" w:rsidRDefault="00F74943" w:rsidP="00305174">
      <w:pPr>
        <w:pStyle w:val="NoSpacing"/>
        <w:spacing w:line="480" w:lineRule="auto"/>
        <w:rPr>
          <w:ins w:id="49" w:author="Michel, Nicole" w:date="2018-10-17T10:56:00Z"/>
          <w:rFonts w:ascii="Times New Roman" w:hAnsi="Times New Roman" w:cs="Times New Roman"/>
        </w:rPr>
      </w:pPr>
      <w:del w:id="50" w:author="Michel, Nicole" w:date="2018-10-17T10:49:00Z">
        <w:r w:rsidRPr="00F74943" w:rsidDel="008307A9">
          <w:rPr>
            <w:rFonts w:ascii="Times New Roman" w:hAnsi="Times New Roman" w:cs="Times New Roman"/>
          </w:rPr>
          <w:delText>The cons of the current approach are as follows</w:delText>
        </w:r>
      </w:del>
      <w:ins w:id="51" w:author="Michel, Nicole" w:date="2018-10-17T10:54:00Z">
        <w:r w:rsidR="008307A9" w:rsidRPr="008307A9">
          <w:rPr>
            <w:rFonts w:ascii="Times New Roman" w:hAnsi="Times New Roman" w:cs="Times New Roman"/>
          </w:rPr>
          <w:t xml:space="preserve"> </w:t>
        </w:r>
        <w:r w:rsidR="008307A9">
          <w:rPr>
            <w:rFonts w:ascii="Times New Roman" w:hAnsi="Times New Roman" w:cs="Times New Roman"/>
          </w:rPr>
          <w:t xml:space="preserve">However, though the </w:t>
        </w:r>
        <w:r w:rsidR="008307A9">
          <w:rPr>
            <w:rFonts w:ascii="Times New Roman" w:hAnsi="Times New Roman" w:cs="Times New Roman"/>
          </w:rPr>
          <w:t xml:space="preserve">current approach produces </w:t>
        </w:r>
        <w:r w:rsidR="008307A9">
          <w:rPr>
            <w:rFonts w:ascii="Times New Roman" w:hAnsi="Times New Roman" w:cs="Times New Roman"/>
          </w:rPr>
          <w:t>trends</w:t>
        </w:r>
        <w:r w:rsidR="008307A9">
          <w:rPr>
            <w:rFonts w:ascii="Times New Roman" w:hAnsi="Times New Roman" w:cs="Times New Roman"/>
          </w:rPr>
          <w:t xml:space="preserve"> that</w:t>
        </w:r>
        <w:r w:rsidR="008307A9">
          <w:rPr>
            <w:rFonts w:ascii="Times New Roman" w:hAnsi="Times New Roman" w:cs="Times New Roman"/>
          </w:rPr>
          <w:t xml:space="preserve"> are useful for understanding population status of birds at</w:t>
        </w:r>
        <w:r w:rsidR="008307A9">
          <w:rPr>
            <w:rFonts w:ascii="Times New Roman" w:hAnsi="Times New Roman" w:cs="Times New Roman"/>
          </w:rPr>
          <w:t xml:space="preserve"> regional or continental scales the approach has a number of computational and spatial limitations</w:t>
        </w:r>
      </w:ins>
      <w:r w:rsidRPr="00F74943">
        <w:rPr>
          <w:rFonts w:ascii="Times New Roman" w:hAnsi="Times New Roman" w:cs="Times New Roman"/>
        </w:rPr>
        <w:t xml:space="preserve">. </w:t>
      </w:r>
      <w:r w:rsidR="00AE3690">
        <w:rPr>
          <w:rFonts w:ascii="Times New Roman" w:hAnsi="Times New Roman" w:cs="Times New Roman"/>
        </w:rPr>
        <w:t>As implemented, i</w:t>
      </w:r>
      <w:r w:rsidRPr="00F74943">
        <w:rPr>
          <w:rFonts w:ascii="Times New Roman" w:hAnsi="Times New Roman" w:cs="Times New Roman"/>
        </w:rPr>
        <w:t xml:space="preserve">t is </w:t>
      </w:r>
      <w:r w:rsidR="00767C56">
        <w:rPr>
          <w:rFonts w:ascii="Times New Roman" w:hAnsi="Times New Roman" w:cs="Times New Roman"/>
        </w:rPr>
        <w:t xml:space="preserve">a </w:t>
      </w:r>
      <w:r w:rsidRPr="00F74943">
        <w:rPr>
          <w:rFonts w:ascii="Times New Roman" w:hAnsi="Times New Roman" w:cs="Times New Roman"/>
        </w:rPr>
        <w:t>computationally intensive</w:t>
      </w:r>
      <w:r w:rsidR="00767C56">
        <w:rPr>
          <w:rFonts w:ascii="Times New Roman" w:hAnsi="Times New Roman" w:cs="Times New Roman"/>
        </w:rPr>
        <w:t xml:space="preserve"> process</w:t>
      </w:r>
      <w:r w:rsidRPr="00F74943">
        <w:rPr>
          <w:rFonts w:ascii="Times New Roman" w:hAnsi="Times New Roman" w:cs="Times New Roman"/>
        </w:rPr>
        <w:t>, especially for wide-ranging species</w:t>
      </w:r>
      <w:ins w:id="52" w:author="Michel, Nicole" w:date="2018-10-17T10:51:00Z">
        <w:r w:rsidR="008307A9">
          <w:rPr>
            <w:rFonts w:ascii="Times New Roman" w:hAnsi="Times New Roman" w:cs="Times New Roman"/>
          </w:rPr>
          <w:t>. This is due to its use of</w:t>
        </w:r>
      </w:ins>
      <w:del w:id="53" w:author="Michel, Nicole" w:date="2018-10-17T10:51:00Z">
        <w:r w:rsidRPr="00F74943" w:rsidDel="008307A9">
          <w:rPr>
            <w:rFonts w:ascii="Times New Roman" w:hAnsi="Times New Roman" w:cs="Times New Roman"/>
          </w:rPr>
          <w:delText>, as it uses</w:delText>
        </w:r>
      </w:del>
      <w:r w:rsidRPr="00F74943">
        <w:rPr>
          <w:rFonts w:ascii="Times New Roman" w:hAnsi="Times New Roman" w:cs="Times New Roman"/>
        </w:rPr>
        <w:t xml:space="preserve"> Markov chain Monte Carlo (MCMC) to estimate model parameters for relative abundance</w:t>
      </w:r>
      <w:ins w:id="54" w:author="Michel, Nicole" w:date="2018-10-17T10:51:00Z">
        <w:r w:rsidR="008307A9">
          <w:rPr>
            <w:rFonts w:ascii="Times New Roman" w:hAnsi="Times New Roman" w:cs="Times New Roman"/>
          </w:rPr>
          <w:t>,</w:t>
        </w:r>
      </w:ins>
      <w:del w:id="55" w:author="Michel, Nicole" w:date="2018-10-17T10:51:00Z">
        <w:r w:rsidRPr="00F74943" w:rsidDel="008307A9">
          <w:rPr>
            <w:rFonts w:ascii="Times New Roman" w:hAnsi="Times New Roman" w:cs="Times New Roman"/>
          </w:rPr>
          <w:delText>, and</w:delText>
        </w:r>
      </w:del>
      <w:r w:rsidRPr="00F74943">
        <w:rPr>
          <w:rFonts w:ascii="Times New Roman" w:hAnsi="Times New Roman" w:cs="Times New Roman"/>
        </w:rPr>
        <w:t xml:space="preserve"> </w:t>
      </w:r>
      <w:del w:id="56" w:author="Michel, Nicole" w:date="2018-10-17T10:51:00Z">
        <w:r w:rsidRPr="00F74943" w:rsidDel="008307A9">
          <w:rPr>
            <w:rFonts w:ascii="Times New Roman" w:hAnsi="Times New Roman" w:cs="Times New Roman"/>
          </w:rPr>
          <w:delText xml:space="preserve">then </w:delText>
        </w:r>
      </w:del>
      <w:r w:rsidRPr="00F74943">
        <w:rPr>
          <w:rFonts w:ascii="Times New Roman" w:hAnsi="Times New Roman" w:cs="Times New Roman"/>
        </w:rPr>
        <w:t>process</w:t>
      </w:r>
      <w:del w:id="57" w:author="Michel, Nicole" w:date="2018-10-17T10:51:00Z">
        <w:r w:rsidRPr="00F74943" w:rsidDel="008307A9">
          <w:rPr>
            <w:rFonts w:ascii="Times New Roman" w:hAnsi="Times New Roman" w:cs="Times New Roman"/>
          </w:rPr>
          <w:delText>es</w:delText>
        </w:r>
      </w:del>
      <w:ins w:id="58" w:author="Michel, Nicole" w:date="2018-10-17T10:51:00Z">
        <w:r w:rsidR="008307A9">
          <w:rPr>
            <w:rFonts w:ascii="Times New Roman" w:hAnsi="Times New Roman" w:cs="Times New Roman"/>
          </w:rPr>
          <w:t xml:space="preserve"> </w:t>
        </w:r>
      </w:ins>
      <w:del w:id="59" w:author="Michel, Nicole" w:date="2018-10-17T10:51:00Z">
        <w:r w:rsidRPr="00F74943" w:rsidDel="008307A9">
          <w:rPr>
            <w:rFonts w:ascii="Times New Roman" w:hAnsi="Times New Roman" w:cs="Times New Roman"/>
          </w:rPr>
          <w:delText xml:space="preserve"> </w:delText>
        </w:r>
      </w:del>
      <w:r w:rsidRPr="00F74943">
        <w:rPr>
          <w:rFonts w:ascii="Times New Roman" w:hAnsi="Times New Roman" w:cs="Times New Roman"/>
        </w:rPr>
        <w:t>large MCMC chains to scale relative abundance to larger aggregate units</w:t>
      </w:r>
      <w:ins w:id="60" w:author="Michel, Nicole" w:date="2018-10-17T10:51:00Z">
        <w:r w:rsidR="008307A9">
          <w:rPr>
            <w:rFonts w:ascii="Times New Roman" w:hAnsi="Times New Roman" w:cs="Times New Roman"/>
          </w:rPr>
          <w:t>,</w:t>
        </w:r>
      </w:ins>
      <w:r w:rsidRPr="00F74943">
        <w:rPr>
          <w:rFonts w:ascii="Times New Roman" w:hAnsi="Times New Roman" w:cs="Times New Roman"/>
        </w:rPr>
        <w:t xml:space="preserve"> and genera</w:t>
      </w:r>
      <w:r w:rsidR="00D91948">
        <w:rPr>
          <w:rFonts w:ascii="Times New Roman" w:hAnsi="Times New Roman" w:cs="Times New Roman"/>
        </w:rPr>
        <w:t xml:space="preserve">te </w:t>
      </w:r>
      <w:r w:rsidR="00C45065">
        <w:rPr>
          <w:rFonts w:ascii="Times New Roman" w:hAnsi="Times New Roman" w:cs="Times New Roman"/>
        </w:rPr>
        <w:t>change</w:t>
      </w:r>
      <w:r w:rsidR="00D91948">
        <w:rPr>
          <w:rFonts w:ascii="Times New Roman" w:hAnsi="Times New Roman" w:cs="Times New Roman"/>
        </w:rPr>
        <w:t xml:space="preserve"> estimates</w:t>
      </w:r>
      <w:r w:rsidR="00C94AE7">
        <w:rPr>
          <w:rFonts w:ascii="Times New Roman" w:hAnsi="Times New Roman" w:cs="Times New Roman"/>
        </w:rPr>
        <w:t xml:space="preserve">.  </w:t>
      </w:r>
      <w:ins w:id="61" w:author="Michel, Nicole" w:date="2018-10-17T10:56:00Z">
        <w:r w:rsidR="00ED6C34">
          <w:rPr>
            <w:rFonts w:ascii="Times New Roman" w:hAnsi="Times New Roman" w:cs="Times New Roman"/>
          </w:rPr>
          <w:t>Additionally</w:t>
        </w:r>
      </w:ins>
      <w:ins w:id="62" w:author="Michel, Nicole" w:date="2018-10-17T10:54:00Z">
        <w:r w:rsidR="008307A9">
          <w:rPr>
            <w:rFonts w:ascii="Times New Roman" w:hAnsi="Times New Roman" w:cs="Times New Roman"/>
          </w:rPr>
          <w:t xml:space="preserve">, </w:t>
        </w:r>
        <w:r w:rsidR="008307A9">
          <w:rPr>
            <w:rFonts w:ascii="Times New Roman" w:hAnsi="Times New Roman" w:cs="Times New Roman"/>
          </w:rPr>
          <w:t>their coarse resolution limits their ability to provide inference about local variation and processes</w:t>
        </w:r>
        <w:r w:rsidR="008307A9">
          <w:rPr>
            <w:rFonts w:ascii="Times New Roman" w:hAnsi="Times New Roman" w:cs="Times New Roman"/>
          </w:rPr>
          <w:t>.</w:t>
        </w:r>
        <w:r w:rsidR="008307A9" w:rsidRPr="00F74943">
          <w:rPr>
            <w:rFonts w:ascii="Times New Roman" w:hAnsi="Times New Roman" w:cs="Times New Roman"/>
          </w:rPr>
          <w:t xml:space="preserve"> </w:t>
        </w:r>
      </w:ins>
      <w:r w:rsidRPr="00F74943">
        <w:rPr>
          <w:rFonts w:ascii="Times New Roman" w:hAnsi="Times New Roman" w:cs="Times New Roman"/>
        </w:rPr>
        <w:t xml:space="preserve">While trends can be scaled up to larger </w:t>
      </w:r>
      <w:del w:id="63" w:author="Michel, Nicole" w:date="2018-10-17T10:51:00Z">
        <w:r w:rsidRPr="00F74943" w:rsidDel="008307A9">
          <w:rPr>
            <w:rFonts w:ascii="Times New Roman" w:hAnsi="Times New Roman" w:cs="Times New Roman"/>
          </w:rPr>
          <w:delText xml:space="preserve">aerial </w:delText>
        </w:r>
      </w:del>
      <w:ins w:id="64" w:author="Michel, Nicole" w:date="2018-10-17T10:51:00Z">
        <w:r w:rsidR="008307A9">
          <w:rPr>
            <w:rFonts w:ascii="Times New Roman" w:hAnsi="Times New Roman" w:cs="Times New Roman"/>
          </w:rPr>
          <w:t>spatial</w:t>
        </w:r>
        <w:r w:rsidR="008307A9" w:rsidRPr="00F74943">
          <w:rPr>
            <w:rFonts w:ascii="Times New Roman" w:hAnsi="Times New Roman" w:cs="Times New Roman"/>
          </w:rPr>
          <w:t xml:space="preserve"> </w:t>
        </w:r>
      </w:ins>
      <w:r w:rsidRPr="00F74943">
        <w:rPr>
          <w:rFonts w:ascii="Times New Roman" w:hAnsi="Times New Roman" w:cs="Times New Roman"/>
        </w:rPr>
        <w:t>units, they cannot be scaled down to smaller ones.</w:t>
      </w:r>
      <w:r w:rsidR="00767C56">
        <w:rPr>
          <w:rFonts w:ascii="Times New Roman" w:hAnsi="Times New Roman" w:cs="Times New Roman"/>
        </w:rPr>
        <w:t xml:space="preserve"> </w:t>
      </w:r>
      <w:r w:rsidR="00AA5886">
        <w:rPr>
          <w:rFonts w:ascii="Times New Roman" w:hAnsi="Times New Roman" w:cs="Times New Roman"/>
        </w:rPr>
        <w:t xml:space="preserve"> The analytical stratum</w:t>
      </w:r>
      <w:r w:rsidRPr="00F74943">
        <w:rPr>
          <w:rFonts w:ascii="Times New Roman" w:hAnsi="Times New Roman" w:cs="Times New Roman"/>
        </w:rPr>
        <w:t xml:space="preserve"> </w:t>
      </w:r>
      <w:ins w:id="65" w:author="Michel, Nicole" w:date="2018-10-17T10:55:00Z">
        <w:r w:rsidR="00ED6C34">
          <w:rPr>
            <w:rFonts w:ascii="Times New Roman" w:hAnsi="Times New Roman" w:cs="Times New Roman"/>
          </w:rPr>
          <w:t xml:space="preserve">(i.e., unique combinations of state/province and BCRs) </w:t>
        </w:r>
      </w:ins>
      <w:r w:rsidRPr="00F74943">
        <w:rPr>
          <w:rFonts w:ascii="Times New Roman" w:hAnsi="Times New Roman" w:cs="Times New Roman"/>
        </w:rPr>
        <w:t xml:space="preserve">is the finest level of resolution, which limits the extent to which </w:t>
      </w:r>
      <w:r w:rsidR="00C45065">
        <w:rPr>
          <w:rFonts w:ascii="Times New Roman" w:hAnsi="Times New Roman" w:cs="Times New Roman"/>
        </w:rPr>
        <w:t xml:space="preserve">variation in </w:t>
      </w:r>
      <w:r w:rsidRPr="00F74943">
        <w:rPr>
          <w:rFonts w:ascii="Times New Roman" w:hAnsi="Times New Roman" w:cs="Times New Roman"/>
        </w:rPr>
        <w:t xml:space="preserve">trends can be attributed to </w:t>
      </w:r>
      <w:del w:id="66" w:author="Michel, Nicole" w:date="2018-10-17T10:56:00Z">
        <w:r w:rsidRPr="00F74943" w:rsidDel="00ED6C34">
          <w:rPr>
            <w:rFonts w:ascii="Times New Roman" w:hAnsi="Times New Roman" w:cs="Times New Roman"/>
          </w:rPr>
          <w:delText xml:space="preserve">factors </w:delText>
        </w:r>
      </w:del>
      <w:ins w:id="67" w:author="Michel, Nicole" w:date="2018-10-17T10:56:00Z">
        <w:r w:rsidR="00ED6C34">
          <w:rPr>
            <w:rFonts w:ascii="Times New Roman" w:hAnsi="Times New Roman" w:cs="Times New Roman"/>
          </w:rPr>
          <w:t>processes</w:t>
        </w:r>
        <w:r w:rsidR="00ED6C34" w:rsidRPr="00F74943">
          <w:rPr>
            <w:rFonts w:ascii="Times New Roman" w:hAnsi="Times New Roman" w:cs="Times New Roman"/>
          </w:rPr>
          <w:t xml:space="preserve"> </w:t>
        </w:r>
      </w:ins>
      <w:r w:rsidRPr="00F74943">
        <w:rPr>
          <w:rFonts w:ascii="Times New Roman" w:hAnsi="Times New Roman" w:cs="Times New Roman"/>
        </w:rPr>
        <w:t xml:space="preserve">occurring at finer spatial scales </w:t>
      </w:r>
      <w:r w:rsidR="00D9194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{"citationID":"mRej2dTB","properties":{"formattedCitation":"(Thogmartin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D91948">
        <w:rPr>
          <w:rFonts w:ascii="Times New Roman" w:hAnsi="Times New Roman" w:cs="Times New Roman"/>
        </w:rPr>
        <w:fldChar w:fldCharType="separate"/>
      </w:r>
      <w:r w:rsidR="00B02358" w:rsidRPr="00B02358">
        <w:rPr>
          <w:rFonts w:ascii="Times New Roman" w:hAnsi="Times New Roman" w:cs="Times New Roman"/>
        </w:rPr>
        <w:t>(Thogmartin et al. 2004, Bled et al. 2013)</w:t>
      </w:r>
      <w:r w:rsidR="00D91948">
        <w:rPr>
          <w:rFonts w:ascii="Times New Roman" w:hAnsi="Times New Roman" w:cs="Times New Roman"/>
        </w:rPr>
        <w:fldChar w:fldCharType="end"/>
      </w:r>
      <w:r w:rsidR="00767C56">
        <w:rPr>
          <w:rFonts w:ascii="Times New Roman" w:hAnsi="Times New Roman" w:cs="Times New Roman"/>
        </w:rPr>
        <w:t xml:space="preserve">. </w:t>
      </w:r>
    </w:p>
    <w:p w14:paraId="684E22B2" w14:textId="77777777" w:rsidR="00ED6C34" w:rsidRDefault="00767C56" w:rsidP="00305174">
      <w:pPr>
        <w:pStyle w:val="NoSpacing"/>
        <w:spacing w:line="480" w:lineRule="auto"/>
        <w:rPr>
          <w:ins w:id="68" w:author="Michel, Nicole" w:date="2018-10-17T10:56:00Z"/>
          <w:rFonts w:ascii="Times New Roman" w:hAnsi="Times New Roman" w:cs="Times New Roman"/>
        </w:rPr>
      </w:pPr>
      <w:del w:id="69" w:author="Michel, Nicole" w:date="2018-10-17T10:56:00Z">
        <w:r w:rsidDel="00ED6C34">
          <w:rPr>
            <w:rFonts w:ascii="Times New Roman" w:hAnsi="Times New Roman" w:cs="Times New Roman"/>
          </w:rPr>
          <w:delText xml:space="preserve"> </w:delText>
        </w:r>
      </w:del>
    </w:p>
    <w:p w14:paraId="26E3CD20" w14:textId="4EED8741" w:rsidR="00F74943" w:rsidRPr="00F74943" w:rsidRDefault="00ED6C34" w:rsidP="00305174">
      <w:pPr>
        <w:pStyle w:val="NoSpacing"/>
        <w:spacing w:line="480" w:lineRule="auto"/>
        <w:rPr>
          <w:rFonts w:ascii="Times New Roman" w:hAnsi="Times New Roman" w:cs="Times New Roman"/>
        </w:rPr>
      </w:pPr>
      <w:ins w:id="70" w:author="Michel, Nicole" w:date="2018-10-17T10:56:00Z">
        <w:r>
          <w:rPr>
            <w:rFonts w:ascii="Times New Roman" w:hAnsi="Times New Roman" w:cs="Times New Roman"/>
          </w:rPr>
          <w:t xml:space="preserve">Moreover, </w:t>
        </w:r>
      </w:ins>
      <w:del w:id="71" w:author="Michel, Nicole" w:date="2018-10-17T10:56:00Z">
        <w:r w:rsidR="00F74943" w:rsidRPr="00F74943" w:rsidDel="00ED6C34">
          <w:rPr>
            <w:rFonts w:ascii="Times New Roman" w:hAnsi="Times New Roman" w:cs="Times New Roman"/>
          </w:rPr>
          <w:delText>It</w:delText>
        </w:r>
      </w:del>
      <w:ins w:id="72" w:author="Michel, Nicole" w:date="2018-10-17T10:56:00Z">
        <w:r>
          <w:rPr>
            <w:rFonts w:ascii="Times New Roman" w:hAnsi="Times New Roman" w:cs="Times New Roman"/>
          </w:rPr>
          <w:t>the current approach</w:t>
        </w:r>
      </w:ins>
      <w:r w:rsidR="00F74943" w:rsidRPr="00F74943">
        <w:rPr>
          <w:rFonts w:ascii="Times New Roman" w:hAnsi="Times New Roman" w:cs="Times New Roman"/>
        </w:rPr>
        <w:t xml:space="preserve"> does not take full account</w:t>
      </w:r>
      <w:del w:id="73" w:author="Michel, Nicole" w:date="2018-10-17T10:56:00Z">
        <w:r w:rsidR="00AE3690" w:rsidDel="00ED6C34">
          <w:rPr>
            <w:rFonts w:ascii="Times New Roman" w:hAnsi="Times New Roman" w:cs="Times New Roman"/>
          </w:rPr>
          <w:delText>,</w:delText>
        </w:r>
      </w:del>
      <w:r w:rsidR="00F74943" w:rsidRPr="00F74943">
        <w:rPr>
          <w:rFonts w:ascii="Times New Roman" w:hAnsi="Times New Roman" w:cs="Times New Roman"/>
        </w:rPr>
        <w:t xml:space="preserve"> or </w:t>
      </w:r>
      <w:del w:id="74" w:author="Michel, Nicole" w:date="2018-10-17T10:56:00Z">
        <w:r w:rsidR="00F74943" w:rsidRPr="00F74943" w:rsidDel="00ED6C34">
          <w:rPr>
            <w:rFonts w:ascii="Times New Roman" w:hAnsi="Times New Roman" w:cs="Times New Roman"/>
          </w:rPr>
          <w:delText xml:space="preserve">full </w:delText>
        </w:r>
      </w:del>
      <w:r w:rsidR="00F74943" w:rsidRPr="00F74943">
        <w:rPr>
          <w:rFonts w:ascii="Times New Roman" w:hAnsi="Times New Roman" w:cs="Times New Roman"/>
        </w:rPr>
        <w:t>advantage</w:t>
      </w:r>
      <w:del w:id="75" w:author="Michel, Nicole" w:date="2018-10-17T10:56:00Z">
        <w:r w:rsidR="00AE3690" w:rsidDel="00ED6C34">
          <w:rPr>
            <w:rFonts w:ascii="Times New Roman" w:hAnsi="Times New Roman" w:cs="Times New Roman"/>
          </w:rPr>
          <w:delText>,</w:delText>
        </w:r>
      </w:del>
      <w:r w:rsidR="00F74943" w:rsidRPr="00F74943">
        <w:rPr>
          <w:rFonts w:ascii="Times New Roman" w:hAnsi="Times New Roman" w:cs="Times New Roman"/>
        </w:rPr>
        <w:t xml:space="preserve"> of spatial relationships </w:t>
      </w:r>
      <w:ins w:id="76" w:author="Michel, Nicole" w:date="2018-10-17T10:56:00Z">
        <w:r>
          <w:rPr>
            <w:rFonts w:ascii="Times New Roman" w:hAnsi="Times New Roman" w:cs="Times New Roman"/>
          </w:rPr>
          <w:t xml:space="preserve">among </w:t>
        </w:r>
      </w:ins>
      <w:del w:id="77" w:author="Michel, Nicole" w:date="2018-10-17T10:56:00Z">
        <w:r w:rsidR="00F74943" w:rsidRPr="00F74943" w:rsidDel="00ED6C34">
          <w:rPr>
            <w:rFonts w:ascii="Times New Roman" w:hAnsi="Times New Roman" w:cs="Times New Roman"/>
          </w:rPr>
          <w:delText xml:space="preserve">in </w:delText>
        </w:r>
      </w:del>
      <w:r w:rsidR="00F74943" w:rsidRPr="00F74943">
        <w:rPr>
          <w:rFonts w:ascii="Times New Roman" w:hAnsi="Times New Roman" w:cs="Times New Roman"/>
        </w:rPr>
        <w:t xml:space="preserve">counts. </w:t>
      </w:r>
      <w:r w:rsidR="00767C56">
        <w:rPr>
          <w:rFonts w:ascii="Times New Roman" w:hAnsi="Times New Roman" w:cs="Times New Roman"/>
        </w:rPr>
        <w:t xml:space="preserve"> </w:t>
      </w:r>
      <w:r w:rsidR="00F74943" w:rsidRPr="00F74943">
        <w:rPr>
          <w:rFonts w:ascii="Times New Roman" w:hAnsi="Times New Roman" w:cs="Times New Roman"/>
        </w:rPr>
        <w:t>Modeling this structure would facilitate borrowing information across spatial boundaries, allowing more robust trend estimates in places where data</w:t>
      </w:r>
      <w:r w:rsidR="00C45065">
        <w:rPr>
          <w:rFonts w:ascii="Times New Roman" w:hAnsi="Times New Roman" w:cs="Times New Roman"/>
        </w:rPr>
        <w:t xml:space="preserve"> are sparse</w:t>
      </w:r>
      <w:r w:rsidR="00F74943" w:rsidRPr="00F74943">
        <w:rPr>
          <w:rFonts w:ascii="Times New Roman" w:hAnsi="Times New Roman" w:cs="Times New Roman"/>
        </w:rPr>
        <w:t xml:space="preserve"> </w:t>
      </w:r>
      <w:r w:rsidR="0036241A">
        <w:rPr>
          <w:rFonts w:ascii="Times New Roman" w:hAnsi="Times New Roman" w:cs="Times New Roman"/>
        </w:rPr>
        <w:fldChar w:fldCharType="begin"/>
      </w:r>
      <w:r w:rsidR="000B3267">
        <w:rPr>
          <w:rFonts w:ascii="Times New Roman" w:hAnsi="Times New Roman" w:cs="Times New Roman"/>
        </w:rPr>
        <w:instrText xml:space="preserve"> ADDIN ZOTERO_ITEM CSL_CITATION {"citationID":"ilpuXxiY","properties":{"formattedCitation":"(Waller and Gotway 2004, Blangiardo et al. 2013, Banerjee et al. 2014)","plainCitation":"(Waller and Gotway 2004, Blangiardo et al. 2013, Banerjee et al. 2014)","noteIndex":0},"citationItems":[{"id":4218,"uris":["http://zotero.org/users/40926/items/TANE7MMB"],"uri":["http://zotero.org/users/40926/items/TANE7MMB"],"itemData":{"id":4218,"type":"book","title":"Applied Spatial Statistics for Public Health Data","publisher":"John Wiley &amp; Sons","publisher-place":"New York, NY","volume":"368","source":"Google Scholar","event-place":"New York, NY","URL":"https://books.google.com/books?hl=en&amp;lr=&amp;id=OuQwgShUdGAC&amp;oi=fnd&amp;pg=PR7&amp;dq=lance+waller+spatial+statistics&amp;ots=6p6NhPnU6G&amp;sig=efSl_-L32xCBRLRDqxJGtUSADfM","author":[{"family":"Waller","given":"Lance A."},{"family":"Gotway","given":"Carol A."}],"issued":{"date-parts":[["2004"]]},"accessed":{"date-parts":[["2016",3,16]]}},"label":"page"},{"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E."}],"issued":{"date-parts":[["2014"]]},"accessed":{"date-parts":[["2015",11,17]]}},"label":"page"}],"schema":"https://github.com/citation-style-language/schema/raw/master/csl-citation.json"} </w:instrText>
      </w:r>
      <w:r w:rsidR="0036241A">
        <w:rPr>
          <w:rFonts w:ascii="Times New Roman" w:hAnsi="Times New Roman" w:cs="Times New Roman"/>
        </w:rPr>
        <w:fldChar w:fldCharType="separate"/>
      </w:r>
      <w:r w:rsidR="000B3267" w:rsidRPr="000B3267">
        <w:rPr>
          <w:rFonts w:ascii="Times New Roman" w:hAnsi="Times New Roman" w:cs="Times New Roman"/>
        </w:rPr>
        <w:t>(Waller and Gotway 2004, Blangiardo et al. 2013, Banerjee et al. 2014)</w:t>
      </w:r>
      <w:r w:rsidR="0036241A">
        <w:rPr>
          <w:rFonts w:ascii="Times New Roman" w:hAnsi="Times New Roman" w:cs="Times New Roman"/>
        </w:rPr>
        <w:fldChar w:fldCharType="end"/>
      </w:r>
      <w:r w:rsidR="00F74943" w:rsidRPr="00F74943">
        <w:rPr>
          <w:rFonts w:ascii="Times New Roman" w:hAnsi="Times New Roman" w:cs="Times New Roman"/>
        </w:rPr>
        <w:t xml:space="preserve">. </w:t>
      </w:r>
      <w:r w:rsidR="00767C56">
        <w:rPr>
          <w:rFonts w:ascii="Times New Roman" w:hAnsi="Times New Roman" w:cs="Times New Roman"/>
        </w:rPr>
        <w:t xml:space="preserve"> </w:t>
      </w:r>
      <w:r w:rsidR="00AA5886">
        <w:rPr>
          <w:rFonts w:ascii="Times New Roman" w:hAnsi="Times New Roman" w:cs="Times New Roman"/>
        </w:rPr>
        <w:t>Indeed</w:t>
      </w:r>
      <w:r w:rsidR="00426191">
        <w:rPr>
          <w:rFonts w:ascii="Times New Roman" w:hAnsi="Times New Roman" w:cs="Times New Roman"/>
        </w:rPr>
        <w:t xml:space="preserve">, </w:t>
      </w:r>
      <w:r w:rsidR="0079226C">
        <w:rPr>
          <w:rFonts w:ascii="Times New Roman" w:hAnsi="Times New Roman" w:cs="Times New Roman"/>
        </w:rPr>
        <w:t>b</w:t>
      </w:r>
      <w:r w:rsidR="00F74943" w:rsidRPr="00F74943">
        <w:rPr>
          <w:rFonts w:ascii="Times New Roman" w:hAnsi="Times New Roman" w:cs="Times New Roman"/>
        </w:rPr>
        <w:t xml:space="preserve">orrowing </w:t>
      </w:r>
      <w:r w:rsidR="0079226C">
        <w:rPr>
          <w:rFonts w:ascii="Times New Roman" w:hAnsi="Times New Roman" w:cs="Times New Roman"/>
        </w:rPr>
        <w:t xml:space="preserve">of </w:t>
      </w:r>
      <w:r w:rsidR="00F74943" w:rsidRPr="00F74943">
        <w:rPr>
          <w:rFonts w:ascii="Times New Roman" w:hAnsi="Times New Roman" w:cs="Times New Roman"/>
        </w:rPr>
        <w:t xml:space="preserve">information </w:t>
      </w:r>
      <w:r w:rsidR="0079226C">
        <w:rPr>
          <w:rFonts w:ascii="Times New Roman" w:hAnsi="Times New Roman" w:cs="Times New Roman"/>
        </w:rPr>
        <w:lastRenderedPageBreak/>
        <w:t>could</w:t>
      </w:r>
      <w:r w:rsidR="00F74943" w:rsidRPr="00F74943">
        <w:rPr>
          <w:rFonts w:ascii="Times New Roman" w:hAnsi="Times New Roman" w:cs="Times New Roman"/>
        </w:rPr>
        <w:t xml:space="preserve"> </w:t>
      </w:r>
      <w:r w:rsidR="00426191">
        <w:rPr>
          <w:rFonts w:ascii="Times New Roman" w:hAnsi="Times New Roman" w:cs="Times New Roman"/>
        </w:rPr>
        <w:t xml:space="preserve">possibly </w:t>
      </w:r>
      <w:r w:rsidR="00F74943" w:rsidRPr="00F74943">
        <w:rPr>
          <w:rFonts w:ascii="Times New Roman" w:hAnsi="Times New Roman" w:cs="Times New Roman"/>
        </w:rPr>
        <w:t>allow trends to be estimated at spatial scales that are finer than th</w:t>
      </w:r>
      <w:r w:rsidR="0079226C">
        <w:rPr>
          <w:rFonts w:ascii="Times New Roman" w:hAnsi="Times New Roman" w:cs="Times New Roman"/>
        </w:rPr>
        <w:t xml:space="preserve">e spatial strata currently used </w:t>
      </w:r>
      <w:commentRangeStart w:id="78"/>
      <w:r w:rsidR="0079226C">
        <w:rPr>
          <w:rFonts w:ascii="Times New Roman" w:hAnsi="Times New Roman" w:cs="Times New Roman"/>
        </w:rPr>
        <w:fldChar w:fldCharType="begin"/>
      </w:r>
      <w:r w:rsidR="0079226C">
        <w:rPr>
          <w:rFonts w:ascii="Times New Roman" w:hAnsi="Times New Roman" w:cs="Times New Roman"/>
        </w:rPr>
        <w:instrText xml:space="preserve"> ADDIN ZOTERO_ITEM CSL_CITATION {"citationID":"sYjjZFJx","properties":{"formattedCitation":"(Thogmartin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79226C">
        <w:rPr>
          <w:rFonts w:ascii="Times New Roman" w:hAnsi="Times New Roman" w:cs="Times New Roman"/>
        </w:rPr>
        <w:fldChar w:fldCharType="separate"/>
      </w:r>
      <w:r w:rsidR="0079226C" w:rsidRPr="0079226C">
        <w:rPr>
          <w:rFonts w:ascii="Times New Roman" w:hAnsi="Times New Roman" w:cs="Times New Roman"/>
        </w:rPr>
        <w:t>(Thogmartin et al. 2004, Bled et al. 2013)</w:t>
      </w:r>
      <w:r w:rsidR="0079226C">
        <w:rPr>
          <w:rFonts w:ascii="Times New Roman" w:hAnsi="Times New Roman" w:cs="Times New Roman"/>
        </w:rPr>
        <w:fldChar w:fldCharType="end"/>
      </w:r>
      <w:commentRangeEnd w:id="78"/>
      <w:r>
        <w:rPr>
          <w:rStyle w:val="CommentReference"/>
        </w:rPr>
        <w:commentReference w:id="78"/>
      </w:r>
      <w:r w:rsidR="0079226C">
        <w:rPr>
          <w:rFonts w:ascii="Times New Roman" w:hAnsi="Times New Roman" w:cs="Times New Roman"/>
        </w:rPr>
        <w:t>.</w:t>
      </w:r>
    </w:p>
    <w:p w14:paraId="0C410464" w14:textId="77777777" w:rsidR="00F74943" w:rsidRPr="00F74943" w:rsidRDefault="00F74943" w:rsidP="00305174">
      <w:pPr>
        <w:pStyle w:val="NoSpacing"/>
        <w:spacing w:line="480" w:lineRule="auto"/>
        <w:rPr>
          <w:rFonts w:ascii="Times New Roman" w:hAnsi="Times New Roman" w:cs="Times New Roman"/>
        </w:rPr>
      </w:pPr>
    </w:p>
    <w:p w14:paraId="355239E9" w14:textId="0DFF41E2" w:rsidR="00F74943" w:rsidRPr="00F74943" w:rsidRDefault="00ED6C34" w:rsidP="00305174">
      <w:pPr>
        <w:pStyle w:val="NoSpacing"/>
        <w:spacing w:line="480" w:lineRule="auto"/>
        <w:rPr>
          <w:rFonts w:ascii="Times New Roman" w:hAnsi="Times New Roman" w:cs="Times New Roman"/>
        </w:rPr>
      </w:pPr>
      <w:ins w:id="79" w:author="Michel, Nicole" w:date="2018-10-17T11:00:00Z">
        <w:r>
          <w:rPr>
            <w:rFonts w:ascii="Times New Roman" w:hAnsi="Times New Roman" w:cs="Times New Roman"/>
          </w:rPr>
          <w:t>Previous w</w:t>
        </w:r>
      </w:ins>
      <w:del w:id="80" w:author="Michel, Nicole" w:date="2018-10-17T11:00:00Z">
        <w:r w:rsidR="00F74943" w:rsidRPr="00F74943" w:rsidDel="00ED6C34">
          <w:rPr>
            <w:rFonts w:ascii="Times New Roman" w:hAnsi="Times New Roman" w:cs="Times New Roman"/>
          </w:rPr>
          <w:delText>W</w:delText>
        </w:r>
      </w:del>
      <w:r w:rsidR="00F74943" w:rsidRPr="00F74943">
        <w:rPr>
          <w:rFonts w:ascii="Times New Roman" w:hAnsi="Times New Roman" w:cs="Times New Roman"/>
        </w:rPr>
        <w:t xml:space="preserve">ork by </w:t>
      </w:r>
      <w:r w:rsidR="00B02358">
        <w:rPr>
          <w:rFonts w:ascii="Times New Roman" w:hAnsi="Times New Roman" w:cs="Times New Roman"/>
        </w:rPr>
        <w:t xml:space="preserve">Thogmartin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kpbBXbc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00F74943" w:rsidRPr="00F74943">
        <w:rPr>
          <w:rFonts w:ascii="Times New Roman" w:hAnsi="Times New Roman" w:cs="Times New Roman"/>
        </w:rPr>
        <w:t xml:space="preserve">,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g8yCcOBn","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F74943" w:rsidRPr="00F74943">
        <w:rPr>
          <w:rFonts w:ascii="Times New Roman" w:hAnsi="Times New Roman" w:cs="Times New Roman"/>
        </w:rPr>
        <w:t xml:space="preserve">, and Smith et al. </w:t>
      </w:r>
      <w:r w:rsidR="00B0235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buimOvDP","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(2015)</w:t>
      </w:r>
      <w:r w:rsidR="00B02358">
        <w:rPr>
          <w:rFonts w:ascii="Times New Roman" w:hAnsi="Times New Roman" w:cs="Times New Roman"/>
        </w:rPr>
        <w:fldChar w:fldCharType="end"/>
      </w:r>
      <w:r w:rsidR="00B02358">
        <w:rPr>
          <w:rFonts w:ascii="Times New Roman" w:hAnsi="Times New Roman" w:cs="Times New Roman"/>
        </w:rPr>
        <w:t xml:space="preserve"> </w:t>
      </w:r>
      <w:r w:rsidR="00F74943" w:rsidRPr="00F74943">
        <w:rPr>
          <w:rFonts w:ascii="Times New Roman" w:hAnsi="Times New Roman" w:cs="Times New Roman"/>
        </w:rPr>
        <w:t>offered spatially-explicit variations of the standard trend analysis approach</w:t>
      </w:r>
      <w:ins w:id="81" w:author="Michel, Nicole" w:date="2018-10-17T11:20:00Z">
        <w:r w:rsidR="009D0A8D">
          <w:rPr>
            <w:rFonts w:ascii="Times New Roman" w:hAnsi="Times New Roman" w:cs="Times New Roman"/>
          </w:rPr>
          <w:t xml:space="preserve"> for community science data</w:t>
        </w:r>
      </w:ins>
      <w:r w:rsidR="00F74943" w:rsidRPr="00F74943">
        <w:rPr>
          <w:rFonts w:ascii="Times New Roman" w:hAnsi="Times New Roman" w:cs="Times New Roman"/>
        </w:rPr>
        <w:t>.</w:t>
      </w:r>
      <w:r w:rsidR="00A64EA1">
        <w:rPr>
          <w:rFonts w:ascii="Times New Roman" w:hAnsi="Times New Roman" w:cs="Times New Roman"/>
        </w:rPr>
        <w:t xml:space="preserve"> </w:t>
      </w:r>
      <w:r w:rsidR="00F74943" w:rsidRPr="00F74943">
        <w:rPr>
          <w:rFonts w:ascii="Times New Roman" w:hAnsi="Times New Roman" w:cs="Times New Roman"/>
        </w:rPr>
        <w:t xml:space="preserve"> These works were focused on analysis of BBS data, but their approaches are easily related to analysis of CBC data. </w:t>
      </w:r>
      <w:r w:rsidR="00A64EA1">
        <w:rPr>
          <w:rFonts w:ascii="Times New Roman" w:hAnsi="Times New Roman" w:cs="Times New Roman"/>
        </w:rPr>
        <w:t xml:space="preserve"> </w:t>
      </w:r>
      <w:del w:id="82" w:author="Michel, Nicole" w:date="2018-10-17T11:21:00Z">
        <w:r w:rsidR="00F74943" w:rsidRPr="00F74943" w:rsidDel="009D0A8D">
          <w:rPr>
            <w:rFonts w:ascii="Times New Roman" w:hAnsi="Times New Roman" w:cs="Times New Roman"/>
          </w:rPr>
          <w:delText xml:space="preserve">Their approaches contrasted with the standard approach, described </w:delText>
        </w:r>
        <w:r w:rsidR="00A64EA1" w:rsidDel="009D0A8D">
          <w:rPr>
            <w:rFonts w:ascii="Times New Roman" w:hAnsi="Times New Roman" w:cs="Times New Roman"/>
          </w:rPr>
          <w:delText xml:space="preserve">above, in the following ways.  </w:delText>
        </w:r>
      </w:del>
      <w:r w:rsidR="00F74943" w:rsidRPr="00F74943">
        <w:rPr>
          <w:rFonts w:ascii="Times New Roman" w:hAnsi="Times New Roman" w:cs="Times New Roman"/>
        </w:rPr>
        <w:t xml:space="preserve">Instead of using the </w:t>
      </w:r>
      <w:del w:id="83" w:author="Michel, Nicole" w:date="2018-10-17T11:22:00Z">
        <w:r w:rsidR="00F74943" w:rsidRPr="00F74943" w:rsidDel="009D0A8D">
          <w:rPr>
            <w:rFonts w:ascii="Times New Roman" w:hAnsi="Times New Roman" w:cs="Times New Roman"/>
          </w:rPr>
          <w:delText xml:space="preserve">standard </w:delText>
        </w:r>
      </w:del>
      <w:ins w:id="84" w:author="Michel, Nicole" w:date="2018-10-17T11:22:00Z">
        <w:r w:rsidR="009D0A8D">
          <w:rPr>
            <w:rFonts w:ascii="Times New Roman" w:hAnsi="Times New Roman" w:cs="Times New Roman"/>
          </w:rPr>
          <w:t>pre-defined</w:t>
        </w:r>
        <w:r w:rsidR="009D0A8D" w:rsidRPr="00F74943">
          <w:rPr>
            <w:rFonts w:ascii="Times New Roman" w:hAnsi="Times New Roman" w:cs="Times New Roman"/>
          </w:rPr>
          <w:t xml:space="preserve"> </w:t>
        </w:r>
      </w:ins>
      <w:r w:rsidR="00F74943" w:rsidRPr="00F74943">
        <w:rPr>
          <w:rFonts w:ascii="Times New Roman" w:hAnsi="Times New Roman" w:cs="Times New Roman"/>
        </w:rPr>
        <w:t xml:space="preserve">strata described above, Thogmartin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4e2Gg9WO","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00F74943" w:rsidRPr="00F74943">
        <w:rPr>
          <w:rFonts w:ascii="Times New Roman" w:hAnsi="Times New Roman" w:cs="Times New Roman"/>
        </w:rPr>
        <w:t xml:space="preserve"> assigned count sites to irregular polygons, created by tessellation of BBS route locations.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jy8fLFrD","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B02358">
        <w:rPr>
          <w:rFonts w:ascii="Times New Roman" w:hAnsi="Times New Roman" w:cs="Times New Roman"/>
        </w:rPr>
        <w:t xml:space="preserve"> </w:t>
      </w:r>
      <w:r w:rsidR="00F74943" w:rsidRPr="00F74943">
        <w:rPr>
          <w:rFonts w:ascii="Times New Roman" w:hAnsi="Times New Roman" w:cs="Times New Roman"/>
        </w:rPr>
        <w:t xml:space="preserve">assigned routes to cells on a regular grid, with one-degree latitude and longitude </w:t>
      </w:r>
      <w:commentRangeStart w:id="85"/>
      <w:r w:rsidR="00F74943" w:rsidRPr="00F74943">
        <w:rPr>
          <w:rFonts w:ascii="Times New Roman" w:hAnsi="Times New Roman" w:cs="Times New Roman"/>
        </w:rPr>
        <w:t>spacing</w:t>
      </w:r>
      <w:commentRangeEnd w:id="85"/>
      <w:r w:rsidR="009D0A8D">
        <w:rPr>
          <w:rStyle w:val="CommentReference"/>
        </w:rPr>
        <w:commentReference w:id="85"/>
      </w:r>
      <w:r w:rsidR="0079226C">
        <w:rPr>
          <w:rFonts w:ascii="Times New Roman" w:hAnsi="Times New Roman" w:cs="Times New Roman"/>
        </w:rPr>
        <w:t xml:space="preserve">.  </w:t>
      </w:r>
      <w:r w:rsidR="00F74943" w:rsidRPr="00F74943">
        <w:rPr>
          <w:rFonts w:ascii="Times New Roman" w:hAnsi="Times New Roman" w:cs="Times New Roman"/>
        </w:rPr>
        <w:t xml:space="preserve">All three studies utilized spatially-structured random intercepts </w:t>
      </w:r>
      <w:commentRangeStart w:id="86"/>
      <w:r w:rsidR="00AA5886">
        <w:rPr>
          <w:rFonts w:ascii="Times New Roman" w:hAnsi="Times New Roman" w:cs="Times New Roman"/>
        </w:rPr>
        <w:fldChar w:fldCharType="begin"/>
      </w:r>
      <w:r w:rsidR="00AA5886">
        <w:rPr>
          <w:rFonts w:ascii="Times New Roman" w:hAnsi="Times New Roman" w:cs="Times New Roman"/>
        </w:rPr>
        <w:instrText xml:space="preserve"> ADDIN ZOTERO_ITEM CSL_CITATION {"citationID":"5NaiaSDB","properties":{"formattedCitation":"(intrinsic conditional autoregressive model, ICAR, Besag et al. 1991)","plainCitation":"(intrinsic conditional autoregressive model, ICAR, 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43","author":[{"family":"Besag","given":"J."},{"family":"York","given":"J."},{"family":"Molliè","given":"A."}],"issued":{"date-parts":[["1991"]]}},"prefix":"intrinsic conditional autoregressive model, ICAR, "}],"schema":"https://github.com/citation-style-language/schema/raw/master/csl-citation.json"} </w:instrText>
      </w:r>
      <w:r w:rsidR="00AA5886">
        <w:rPr>
          <w:rFonts w:ascii="Times New Roman" w:hAnsi="Times New Roman" w:cs="Times New Roman"/>
        </w:rPr>
        <w:fldChar w:fldCharType="separate"/>
      </w:r>
      <w:del w:id="87" w:author="Michel, Nicole" w:date="2018-10-17T11:24:00Z">
        <w:r w:rsidR="00305174" w:rsidRPr="00305174" w:rsidDel="009D0A8D">
          <w:rPr>
            <w:rFonts w:ascii="Times New Roman" w:hAnsi="Times New Roman" w:cs="Times New Roman"/>
          </w:rPr>
          <w:delText>(intrinsic conditional autoregressive model, ICAR, Besag et al. 1991</w:delText>
        </w:r>
      </w:del>
      <w:r w:rsidR="00305174" w:rsidRPr="00305174">
        <w:rPr>
          <w:rFonts w:ascii="Times New Roman" w:hAnsi="Times New Roman" w:cs="Times New Roman"/>
        </w:rPr>
        <w:t>)</w:t>
      </w:r>
      <w:r w:rsidR="00AA5886">
        <w:rPr>
          <w:rFonts w:ascii="Times New Roman" w:hAnsi="Times New Roman" w:cs="Times New Roman"/>
        </w:rPr>
        <w:fldChar w:fldCharType="end"/>
      </w:r>
      <w:commentRangeEnd w:id="86"/>
      <w:r w:rsidR="009D0A8D">
        <w:rPr>
          <w:rStyle w:val="CommentReference"/>
        </w:rPr>
        <w:commentReference w:id="86"/>
      </w:r>
      <w:r w:rsidR="00AA5886">
        <w:rPr>
          <w:rFonts w:ascii="Times New Roman" w:hAnsi="Times New Roman" w:cs="Times New Roman"/>
        </w:rPr>
        <w:t xml:space="preserve"> </w:t>
      </w:r>
      <w:r w:rsidR="00F74943" w:rsidRPr="00F74943">
        <w:rPr>
          <w:rFonts w:ascii="Times New Roman" w:hAnsi="Times New Roman" w:cs="Times New Roman"/>
        </w:rPr>
        <w:t>for relative abundance per</w:t>
      </w:r>
      <w:r w:rsidR="0079226C">
        <w:rPr>
          <w:rFonts w:ascii="Times New Roman" w:hAnsi="Times New Roman" w:cs="Times New Roman"/>
        </w:rPr>
        <w:t xml:space="preserve"> </w:t>
      </w:r>
      <w:r w:rsidR="00F74943" w:rsidRPr="00F74943">
        <w:rPr>
          <w:rFonts w:ascii="Times New Roman" w:hAnsi="Times New Roman" w:cs="Times New Roman"/>
        </w:rPr>
        <w:t>polygon</w:t>
      </w:r>
      <w:r w:rsidR="0079226C">
        <w:rPr>
          <w:rFonts w:ascii="Times New Roman" w:hAnsi="Times New Roman" w:cs="Times New Roman"/>
        </w:rPr>
        <w:t>,</w:t>
      </w:r>
      <w:r w:rsidR="00F74943" w:rsidRPr="00F74943">
        <w:rPr>
          <w:rFonts w:ascii="Times New Roman" w:hAnsi="Times New Roman" w:cs="Times New Roman"/>
        </w:rPr>
        <w:t xml:space="preserve"> grid cell</w:t>
      </w:r>
      <w:r w:rsidR="00AF4688">
        <w:rPr>
          <w:rFonts w:ascii="Times New Roman" w:hAnsi="Times New Roman" w:cs="Times New Roman"/>
        </w:rPr>
        <w:t>, or stratum</w:t>
      </w:r>
      <w:r w:rsidR="00F74943" w:rsidRPr="00F74943">
        <w:rPr>
          <w:rFonts w:ascii="Times New Roman" w:hAnsi="Times New Roman" w:cs="Times New Roman"/>
        </w:rPr>
        <w:t xml:space="preserve">. </w:t>
      </w:r>
      <w:r w:rsidR="00A64EA1">
        <w:rPr>
          <w:rFonts w:ascii="Times New Roman" w:hAnsi="Times New Roman" w:cs="Times New Roman"/>
        </w:rPr>
        <w:t xml:space="preserve"> </w:t>
      </w:r>
      <w:r w:rsidR="00F74943" w:rsidRPr="00F74943">
        <w:rPr>
          <w:rFonts w:ascii="Times New Roman" w:hAnsi="Times New Roman" w:cs="Times New Roman"/>
        </w:rPr>
        <w:t xml:space="preserve">Thogmartin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S14C52R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00F74943" w:rsidRPr="00F74943">
        <w:rPr>
          <w:rFonts w:ascii="Times New Roman" w:hAnsi="Times New Roman" w:cs="Times New Roman"/>
        </w:rPr>
        <w:t xml:space="preserve"> utilized a fixed effect of time</w:t>
      </w:r>
      <w:ins w:id="88" w:author="Michel, Nicole" w:date="2018-10-17T11:28:00Z">
        <w:r w:rsidR="009D0A8D">
          <w:rPr>
            <w:rFonts w:ascii="Times New Roman" w:hAnsi="Times New Roman" w:cs="Times New Roman"/>
          </w:rPr>
          <w:t xml:space="preserve"> (year)</w:t>
        </w:r>
      </w:ins>
      <w:r w:rsidR="00F74943" w:rsidRPr="00F74943">
        <w:rPr>
          <w:rFonts w:ascii="Times New Roman" w:hAnsi="Times New Roman" w:cs="Times New Roman"/>
        </w:rPr>
        <w:t xml:space="preserve"> per </w:t>
      </w:r>
      <w:r w:rsidR="0079226C">
        <w:rPr>
          <w:rFonts w:ascii="Times New Roman" w:hAnsi="Times New Roman" w:cs="Times New Roman"/>
        </w:rPr>
        <w:t>polygon</w:t>
      </w:r>
      <w:r w:rsidR="00F74943" w:rsidRPr="00F74943">
        <w:rPr>
          <w:rFonts w:ascii="Times New Roman" w:hAnsi="Times New Roman" w:cs="Times New Roman"/>
        </w:rPr>
        <w:t>, but that effect did not incorporate</w:t>
      </w:r>
      <w:r w:rsidR="00A64EA1">
        <w:rPr>
          <w:rFonts w:ascii="Times New Roman" w:hAnsi="Times New Roman" w:cs="Times New Roman"/>
        </w:rPr>
        <w:t xml:space="preserve"> spatial structure.  </w:t>
      </w:r>
      <w:r w:rsidR="00F74943" w:rsidRPr="00F74943">
        <w:rPr>
          <w:rFonts w:ascii="Times New Roman" w:hAnsi="Times New Roman" w:cs="Times New Roman"/>
        </w:rPr>
        <w:t xml:space="preserve">Bled et al.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SQfQ6h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00F74943" w:rsidRPr="00F74943">
        <w:rPr>
          <w:rFonts w:ascii="Times New Roman" w:hAnsi="Times New Roman" w:cs="Times New Roman"/>
        </w:rPr>
        <w:t xml:space="preserve"> and Smith et al. </w:t>
      </w:r>
      <w:r w:rsidR="00A227A9">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Usbh0Bl","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(2015)</w:t>
      </w:r>
      <w:r w:rsidR="00A227A9">
        <w:rPr>
          <w:rFonts w:ascii="Times New Roman" w:hAnsi="Times New Roman" w:cs="Times New Roman"/>
        </w:rPr>
        <w:fldChar w:fldCharType="end"/>
      </w:r>
      <w:r w:rsidR="00A227A9">
        <w:rPr>
          <w:rFonts w:ascii="Times New Roman" w:hAnsi="Times New Roman" w:cs="Times New Roman"/>
        </w:rPr>
        <w:t xml:space="preserve"> </w:t>
      </w:r>
      <w:del w:id="89" w:author="Michel, Nicole" w:date="2018-10-17T11:29:00Z">
        <w:r w:rsidR="00F74943" w:rsidRPr="00F74943" w:rsidDel="009D0A8D">
          <w:rPr>
            <w:rFonts w:ascii="Times New Roman" w:hAnsi="Times New Roman" w:cs="Times New Roman"/>
          </w:rPr>
          <w:delText xml:space="preserve">did not include a fixed effect of time. </w:delText>
        </w:r>
        <w:r w:rsidR="00A64EA1" w:rsidDel="009D0A8D">
          <w:rPr>
            <w:rFonts w:ascii="Times New Roman" w:hAnsi="Times New Roman" w:cs="Times New Roman"/>
          </w:rPr>
          <w:delText xml:space="preserve"> </w:delText>
        </w:r>
        <w:r w:rsidR="00F74943" w:rsidRPr="00F74943" w:rsidDel="009D0A8D">
          <w:rPr>
            <w:rFonts w:ascii="Times New Roman" w:hAnsi="Times New Roman" w:cs="Times New Roman"/>
          </w:rPr>
          <w:delText xml:space="preserve">Instead, they </w:delText>
        </w:r>
      </w:del>
      <w:r w:rsidR="00F74943" w:rsidRPr="00F74943">
        <w:rPr>
          <w:rFonts w:ascii="Times New Roman" w:hAnsi="Times New Roman" w:cs="Times New Roman"/>
        </w:rPr>
        <w:t xml:space="preserve">estimated relative abundances per year, and then trends were generated as </w:t>
      </w:r>
      <w:r w:rsidR="0079226C">
        <w:rPr>
          <w:rFonts w:ascii="Times New Roman" w:hAnsi="Times New Roman" w:cs="Times New Roman"/>
        </w:rPr>
        <w:t>d</w:t>
      </w:r>
      <w:r w:rsidR="00F74943" w:rsidRPr="00F74943">
        <w:rPr>
          <w:rFonts w:ascii="Times New Roman" w:hAnsi="Times New Roman" w:cs="Times New Roman"/>
        </w:rPr>
        <w:t>erived parameter</w:t>
      </w:r>
      <w:r w:rsidR="0079226C">
        <w:rPr>
          <w:rFonts w:ascii="Times New Roman" w:hAnsi="Times New Roman" w:cs="Times New Roman"/>
        </w:rPr>
        <w:t xml:space="preserve">s, as </w:t>
      </w:r>
      <w:del w:id="90" w:author="Michel, Nicole" w:date="2018-10-17T11:29:00Z">
        <w:r w:rsidR="00AA5886" w:rsidDel="009D0A8D">
          <w:rPr>
            <w:rFonts w:ascii="Times New Roman" w:hAnsi="Times New Roman" w:cs="Times New Roman"/>
          </w:rPr>
          <w:delText>for</w:delText>
        </w:r>
        <w:r w:rsidR="0079226C" w:rsidDel="009D0A8D">
          <w:rPr>
            <w:rFonts w:ascii="Times New Roman" w:hAnsi="Times New Roman" w:cs="Times New Roman"/>
          </w:rPr>
          <w:delText xml:space="preserve"> </w:delText>
        </w:r>
      </w:del>
      <w:ins w:id="91" w:author="Michel, Nicole" w:date="2018-10-17T11:29:00Z">
        <w:r w:rsidR="009D0A8D">
          <w:rPr>
            <w:rFonts w:ascii="Times New Roman" w:hAnsi="Times New Roman" w:cs="Times New Roman"/>
          </w:rPr>
          <w:t>done in</w:t>
        </w:r>
        <w:r w:rsidR="009D0A8D">
          <w:rPr>
            <w:rFonts w:ascii="Times New Roman" w:hAnsi="Times New Roman" w:cs="Times New Roman"/>
          </w:rPr>
          <w:t xml:space="preserve"> </w:t>
        </w:r>
      </w:ins>
      <w:r w:rsidR="0079226C">
        <w:rPr>
          <w:rFonts w:ascii="Times New Roman" w:hAnsi="Times New Roman" w:cs="Times New Roman"/>
        </w:rPr>
        <w:t>the standard analysis</w:t>
      </w:r>
      <w:r w:rsidR="00F74943" w:rsidRPr="00F74943">
        <w:rPr>
          <w:rFonts w:ascii="Times New Roman" w:hAnsi="Times New Roman" w:cs="Times New Roman"/>
        </w:rPr>
        <w:t>.</w:t>
      </w:r>
    </w:p>
    <w:p w14:paraId="2E84615C" w14:textId="77777777" w:rsidR="00F74943" w:rsidRPr="00F74943" w:rsidRDefault="00F74943" w:rsidP="00305174">
      <w:pPr>
        <w:pStyle w:val="NoSpacing"/>
        <w:spacing w:line="480" w:lineRule="auto"/>
        <w:rPr>
          <w:rFonts w:ascii="Times New Roman" w:hAnsi="Times New Roman" w:cs="Times New Roman"/>
        </w:rPr>
      </w:pPr>
    </w:p>
    <w:p w14:paraId="2797C55D" w14:textId="4EF5B9D0"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Here, we present </w:t>
      </w:r>
      <w:commentRangeStart w:id="92"/>
      <w:del w:id="93" w:author="Michel, Nicole" w:date="2018-10-17T11:30:00Z">
        <w:r w:rsidR="00D52421" w:rsidDel="009D0A8D">
          <w:rPr>
            <w:rFonts w:ascii="Times New Roman" w:hAnsi="Times New Roman" w:cs="Times New Roman"/>
          </w:rPr>
          <w:delText>another</w:delText>
        </w:r>
        <w:r w:rsidRPr="00F74943" w:rsidDel="009D0A8D">
          <w:rPr>
            <w:rFonts w:ascii="Times New Roman" w:hAnsi="Times New Roman" w:cs="Times New Roman"/>
          </w:rPr>
          <w:delText xml:space="preserve"> </w:delText>
        </w:r>
      </w:del>
      <w:ins w:id="94" w:author="Michel, Nicole" w:date="2018-10-17T11:30:00Z">
        <w:r w:rsidR="009D0A8D">
          <w:rPr>
            <w:rFonts w:ascii="Times New Roman" w:hAnsi="Times New Roman" w:cs="Times New Roman"/>
          </w:rPr>
          <w:t>an</w:t>
        </w:r>
        <w:r w:rsidR="009D0A8D">
          <w:rPr>
            <w:rFonts w:ascii="Times New Roman" w:hAnsi="Times New Roman" w:cs="Times New Roman"/>
          </w:rPr>
          <w:t xml:space="preserve"> improved</w:t>
        </w:r>
        <w:r w:rsidR="009D0A8D" w:rsidRPr="00F74943">
          <w:rPr>
            <w:rFonts w:ascii="Times New Roman" w:hAnsi="Times New Roman" w:cs="Times New Roman"/>
          </w:rPr>
          <w:t xml:space="preserve"> </w:t>
        </w:r>
        <w:commentRangeEnd w:id="92"/>
        <w:r w:rsidR="009D0A8D">
          <w:rPr>
            <w:rStyle w:val="CommentReference"/>
          </w:rPr>
          <w:commentReference w:id="92"/>
        </w:r>
      </w:ins>
      <w:r w:rsidRPr="00F74943">
        <w:rPr>
          <w:rFonts w:ascii="Times New Roman" w:hAnsi="Times New Roman" w:cs="Times New Roman"/>
        </w:rPr>
        <w:t xml:space="preserve">approach for calculating temporal trends in relative abundance, one that takes advantage of the considerable spatial structure in CBC data. </w:t>
      </w:r>
      <w:r w:rsidR="00A64EA1">
        <w:rPr>
          <w:rFonts w:ascii="Times New Roman" w:hAnsi="Times New Roman" w:cs="Times New Roman"/>
        </w:rPr>
        <w:t xml:space="preserve"> </w:t>
      </w:r>
      <w:r w:rsidRPr="00F74943">
        <w:rPr>
          <w:rFonts w:ascii="Times New Roman" w:hAnsi="Times New Roman" w:cs="Times New Roman"/>
        </w:rPr>
        <w:t xml:space="preserve">This approach borrows components from previous ones, incorporates new components that prioritize robust trend estimation at finer spatial scales, and employs a </w:t>
      </w:r>
      <w:r w:rsidR="00D52421">
        <w:rPr>
          <w:rFonts w:ascii="Times New Roman" w:hAnsi="Times New Roman" w:cs="Times New Roman"/>
        </w:rPr>
        <w:t>simplified</w:t>
      </w:r>
      <w:r w:rsidRPr="00F74943">
        <w:rPr>
          <w:rFonts w:ascii="Times New Roman" w:hAnsi="Times New Roman" w:cs="Times New Roman"/>
        </w:rPr>
        <w:t xml:space="preserve"> and computationally efficient </w:t>
      </w:r>
      <w:r w:rsidR="008B7AD8">
        <w:rPr>
          <w:rFonts w:ascii="Times New Roman" w:hAnsi="Times New Roman" w:cs="Times New Roman"/>
        </w:rPr>
        <w:t>workflow</w:t>
      </w:r>
      <w:r w:rsidRPr="00F74943">
        <w:rPr>
          <w:rFonts w:ascii="Times New Roman" w:hAnsi="Times New Roman" w:cs="Times New Roman"/>
        </w:rPr>
        <w:t xml:space="preserve">. </w:t>
      </w:r>
      <w:r w:rsidR="00A64EA1">
        <w:rPr>
          <w:rFonts w:ascii="Times New Roman" w:hAnsi="Times New Roman" w:cs="Times New Roman"/>
        </w:rPr>
        <w:t xml:space="preserve"> </w:t>
      </w:r>
      <w:commentRangeStart w:id="95"/>
      <w:r w:rsidRPr="00F74943">
        <w:rPr>
          <w:rFonts w:ascii="Times New Roman" w:hAnsi="Times New Roman" w:cs="Times New Roman"/>
        </w:rPr>
        <w:t>Similar to Bled et al.</w:t>
      </w:r>
      <w:r w:rsidR="00A227A9">
        <w:rPr>
          <w:rFonts w:ascii="Times New Roman" w:hAnsi="Times New Roman" w:cs="Times New Roman"/>
        </w:rPr>
        <w:t xml:space="preserve">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27m8CCZ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we assigned CBC count sites to cells on a uniform grid that covered North America.</w:t>
      </w:r>
      <w:r w:rsidR="008B7AD8">
        <w:rPr>
          <w:rFonts w:ascii="Times New Roman" w:hAnsi="Times New Roman" w:cs="Times New Roman"/>
        </w:rPr>
        <w:t xml:space="preserve"> </w:t>
      </w:r>
      <w:r w:rsidRPr="00F74943">
        <w:rPr>
          <w:rFonts w:ascii="Times New Roman" w:hAnsi="Times New Roman" w:cs="Times New Roman"/>
        </w:rPr>
        <w:t xml:space="preserve"> Like Thogmartin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8KgfVIXF","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temporal trends were explicit components of the </w:t>
      </w:r>
      <w:r w:rsidR="00D52421">
        <w:rPr>
          <w:rFonts w:ascii="Times New Roman" w:hAnsi="Times New Roman" w:cs="Times New Roman"/>
        </w:rPr>
        <w:t xml:space="preserve">spatial </w:t>
      </w:r>
      <w:r w:rsidRPr="00F74943">
        <w:rPr>
          <w:rFonts w:ascii="Times New Roman" w:hAnsi="Times New Roman" w:cs="Times New Roman"/>
        </w:rPr>
        <w:t xml:space="preserve">model. </w:t>
      </w:r>
      <w:r w:rsidR="00A64EA1">
        <w:rPr>
          <w:rFonts w:ascii="Times New Roman" w:hAnsi="Times New Roman" w:cs="Times New Roman"/>
        </w:rPr>
        <w:t xml:space="preserve"> </w:t>
      </w:r>
      <w:r w:rsidRPr="00F74943">
        <w:rPr>
          <w:rFonts w:ascii="Times New Roman" w:hAnsi="Times New Roman" w:cs="Times New Roman"/>
        </w:rPr>
        <w:t xml:space="preserve">In contrast to previous work, effort and year effects were modeled as random slopes with spatial structure, following a spatially varying coefficient (SVC) </w:t>
      </w:r>
      <w:r w:rsidRPr="00F74943">
        <w:rPr>
          <w:rFonts w:ascii="Times New Roman" w:hAnsi="Times New Roman" w:cs="Times New Roman"/>
        </w:rPr>
        <w:lastRenderedPageBreak/>
        <w:t>approach</w:t>
      </w:r>
      <w:r w:rsidR="00A227A9">
        <w:rPr>
          <w:rFonts w:ascii="Times New Roman" w:hAnsi="Times New Roman" w:cs="Times New Roman"/>
        </w:rPr>
        <w:t xml:space="preserve"> </w:t>
      </w:r>
      <w:r w:rsidR="00A227A9">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{"citationID":"3ZhYApcx","properties":{"formattedCitation":"(Gelfand et al. 2003, Finley 2011, Congdon 2014)","plainCitation":"(Gelfand et al. 2003, Finley 2011,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4136,"uris":["http://zotero.org/users/40926/items/WHNUE8A2"],"uri":["http://zotero.org/users/40926/items/WHNUE8A2"],"itemData":{"id":4136,"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O."}],"issued":{"date-parts":[["2011",4,1]]}},"label":"page"},{"id":4137,"uris":["http://zotero.org/users/40926/items/JAEJIFIC"],"uri":["http://zotero.org/users/40926/items/JAEJIFIC"],"itemData":{"id":4137,"type":"book","title":"Applied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A227A9">
        <w:rPr>
          <w:rFonts w:ascii="Times New Roman" w:hAnsi="Times New Roman" w:cs="Times New Roman"/>
        </w:rPr>
        <w:fldChar w:fldCharType="separate"/>
      </w:r>
      <w:r w:rsidR="00796C7A" w:rsidRPr="00796C7A">
        <w:rPr>
          <w:rFonts w:ascii="Times New Roman" w:hAnsi="Times New Roman" w:cs="Times New Roman"/>
        </w:rPr>
        <w:t>(Gelfand et al. 2003, Finley 2011, Congdon 2014)</w:t>
      </w:r>
      <w:r w:rsidR="00A227A9">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Finally, unlike prior studies using MCMC, we used integrated nested Laplace approximation </w:t>
      </w:r>
      <w:r w:rsidR="006267B2">
        <w:rPr>
          <w:rFonts w:ascii="Times New Roman" w:hAnsi="Times New Roman" w:cs="Times New Roman"/>
        </w:rPr>
        <w:t xml:space="preserve">(INLA) </w:t>
      </w:r>
      <w:r w:rsidRPr="00F74943">
        <w:rPr>
          <w:rFonts w:ascii="Times New Roman" w:hAnsi="Times New Roman" w:cs="Times New Roman"/>
        </w:rPr>
        <w:t>to estimate Bayesian posteriors for model parameters</w:t>
      </w:r>
      <w:r w:rsidR="00DD1862">
        <w:rPr>
          <w:rFonts w:ascii="Times New Roman" w:hAnsi="Times New Roman" w:cs="Times New Roman"/>
        </w:rPr>
        <w:t xml:space="preserve"> </w:t>
      </w:r>
      <w:r w:rsidR="00DD1862">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{"citationID":"omgessxg","properties":{"formattedCitation":"(Lindgren and Rue 2015, Rue et al. 2017)","plainCitation":"(Lindgren and Rue 2015, Rue et al. 2017)","noteIndex":0},"citationItems":[{"id":15830,"uris":["http://zotero.org/users/40926/items/DFI3PXTT"],"uri":["http://zotero.org/users/40926/items/DFI3PXTT"],"itemData":{"id":15830,"type":"article-journal","title":"Bayesian spatial modelling with R-INLA","container-title":"Journal of Statistical Software","page":"19","volume":"63","issue":"19","source":"Google Scholar","author":[{"family":"Lindgren","given":"Finn"},{"family":"Rue","given":"Havard"}],"issued":{"date-parts":[["2015"]]}},"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DD1862">
        <w:rPr>
          <w:rFonts w:ascii="Times New Roman" w:hAnsi="Times New Roman" w:cs="Times New Roman"/>
        </w:rPr>
        <w:fldChar w:fldCharType="separate"/>
      </w:r>
      <w:r w:rsidR="00A64EA1" w:rsidRPr="00A64EA1">
        <w:rPr>
          <w:rFonts w:ascii="Times New Roman" w:hAnsi="Times New Roman" w:cs="Times New Roman"/>
        </w:rPr>
        <w:t>(Lindgren and Rue 2015, Rue et al. 2017)</w:t>
      </w:r>
      <w:r w:rsidR="00DD1862">
        <w:rPr>
          <w:rFonts w:ascii="Times New Roman" w:hAnsi="Times New Roman" w:cs="Times New Roman"/>
        </w:rPr>
        <w:fldChar w:fldCharType="end"/>
      </w:r>
      <w:r w:rsidRPr="00F74943">
        <w:rPr>
          <w:rFonts w:ascii="Times New Roman" w:hAnsi="Times New Roman" w:cs="Times New Roman"/>
        </w:rPr>
        <w:t xml:space="preserve">, which led to a </w:t>
      </w:r>
      <w:r w:rsidR="006267B2">
        <w:rPr>
          <w:rFonts w:ascii="Times New Roman" w:hAnsi="Times New Roman" w:cs="Times New Roman"/>
        </w:rPr>
        <w:t>dramatic</w:t>
      </w:r>
      <w:r w:rsidRPr="00F74943">
        <w:rPr>
          <w:rFonts w:ascii="Times New Roman" w:hAnsi="Times New Roman" w:cs="Times New Roman"/>
        </w:rPr>
        <w:t xml:space="preserve"> decrease in computing time.</w:t>
      </w:r>
      <w:r w:rsidR="0098171A">
        <w:rPr>
          <w:rFonts w:ascii="Times New Roman" w:hAnsi="Times New Roman" w:cs="Times New Roman"/>
        </w:rPr>
        <w:t xml:space="preserve"> </w:t>
      </w:r>
      <w:commentRangeEnd w:id="95"/>
      <w:r w:rsidR="00EE2DFF">
        <w:rPr>
          <w:rStyle w:val="CommentReference"/>
        </w:rPr>
        <w:commentReference w:id="95"/>
      </w:r>
      <w:r w:rsidR="0098171A">
        <w:rPr>
          <w:rFonts w:ascii="Times New Roman" w:hAnsi="Times New Roman" w:cs="Times New Roman"/>
        </w:rPr>
        <w:t xml:space="preserve">The </w:t>
      </w:r>
      <w:r w:rsidR="00820A85">
        <w:rPr>
          <w:rFonts w:ascii="Times New Roman" w:hAnsi="Times New Roman" w:cs="Times New Roman"/>
        </w:rPr>
        <w:t>three</w:t>
      </w:r>
      <w:r w:rsidR="0098171A">
        <w:rPr>
          <w:rFonts w:ascii="Times New Roman" w:hAnsi="Times New Roman" w:cs="Times New Roman"/>
        </w:rPr>
        <w:t xml:space="preserve"> goals of this report were to </w:t>
      </w:r>
      <w:r w:rsidR="00AA5886">
        <w:rPr>
          <w:rFonts w:ascii="Times New Roman" w:hAnsi="Times New Roman" w:cs="Times New Roman"/>
        </w:rPr>
        <w:t>(</w:t>
      </w:r>
      <w:r w:rsidR="006267B2" w:rsidRPr="006267B2">
        <w:rPr>
          <w:rFonts w:ascii="Times New Roman" w:hAnsi="Times New Roman" w:cs="Times New Roman"/>
          <w:i/>
        </w:rPr>
        <w:t>i</w:t>
      </w:r>
      <w:r w:rsidR="00AA5886">
        <w:rPr>
          <w:rFonts w:ascii="Times New Roman" w:hAnsi="Times New Roman" w:cs="Times New Roman"/>
        </w:rPr>
        <w:t xml:space="preserve">) </w:t>
      </w:r>
      <w:r w:rsidR="00820A85">
        <w:rPr>
          <w:rFonts w:ascii="Times New Roman" w:hAnsi="Times New Roman" w:cs="Times New Roman"/>
        </w:rPr>
        <w:t>describe a</w:t>
      </w:r>
      <w:r w:rsidR="007A1F9E">
        <w:rPr>
          <w:rFonts w:ascii="Times New Roman" w:hAnsi="Times New Roman" w:cs="Times New Roman"/>
        </w:rPr>
        <w:t>n</w:t>
      </w:r>
      <w:r w:rsidR="00820A85">
        <w:rPr>
          <w:rFonts w:ascii="Times New Roman" w:hAnsi="Times New Roman" w:cs="Times New Roman"/>
        </w:rPr>
        <w:t xml:space="preserve"> </w:t>
      </w:r>
      <w:r w:rsidR="006267B2">
        <w:rPr>
          <w:rFonts w:ascii="Times New Roman" w:hAnsi="Times New Roman" w:cs="Times New Roman"/>
        </w:rPr>
        <w:t>SVC</w:t>
      </w:r>
      <w:r w:rsidR="00820A85">
        <w:rPr>
          <w:rFonts w:ascii="Times New Roman" w:hAnsi="Times New Roman" w:cs="Times New Roman"/>
        </w:rPr>
        <w:t xml:space="preserve"> approach to calculating trends in </w:t>
      </w:r>
      <w:del w:id="96" w:author="Michel, Nicole" w:date="2018-10-17T14:37:00Z">
        <w:r w:rsidR="00820A85" w:rsidDel="00E711F7">
          <w:rPr>
            <w:rFonts w:ascii="Times New Roman" w:hAnsi="Times New Roman" w:cs="Times New Roman"/>
          </w:rPr>
          <w:delText>Christmas Bird Count</w:delText>
        </w:r>
      </w:del>
      <w:ins w:id="97" w:author="Michel, Nicole" w:date="2018-10-17T14:37:00Z">
        <w:r w:rsidR="00E711F7">
          <w:rPr>
            <w:rFonts w:ascii="Times New Roman" w:hAnsi="Times New Roman" w:cs="Times New Roman"/>
          </w:rPr>
          <w:t>CBC</w:t>
        </w:r>
      </w:ins>
      <w:r w:rsidR="00820A85">
        <w:rPr>
          <w:rFonts w:ascii="Times New Roman" w:hAnsi="Times New Roman" w:cs="Times New Roman"/>
        </w:rPr>
        <w:t xml:space="preserve"> data, </w:t>
      </w:r>
      <w:r w:rsidR="00AA5886">
        <w:rPr>
          <w:rFonts w:ascii="Times New Roman" w:hAnsi="Times New Roman" w:cs="Times New Roman"/>
        </w:rPr>
        <w:t>(</w:t>
      </w:r>
      <w:r w:rsidR="006267B2" w:rsidRPr="006267B2">
        <w:rPr>
          <w:rFonts w:ascii="Times New Roman" w:hAnsi="Times New Roman" w:cs="Times New Roman"/>
          <w:i/>
        </w:rPr>
        <w:t>ii</w:t>
      </w:r>
      <w:r w:rsidR="00AA5886">
        <w:rPr>
          <w:rFonts w:ascii="Times New Roman" w:hAnsi="Times New Roman" w:cs="Times New Roman"/>
        </w:rPr>
        <w:t xml:space="preserve">) </w:t>
      </w:r>
      <w:r w:rsidR="00820A85">
        <w:rPr>
          <w:rFonts w:ascii="Times New Roman" w:hAnsi="Times New Roman" w:cs="Times New Roman"/>
        </w:rPr>
        <w:t xml:space="preserve">demonstrate the approach using data for the American Robin, and </w:t>
      </w:r>
      <w:r w:rsidR="00AA5886">
        <w:rPr>
          <w:rFonts w:ascii="Times New Roman" w:hAnsi="Times New Roman" w:cs="Times New Roman"/>
        </w:rPr>
        <w:t>(</w:t>
      </w:r>
      <w:r w:rsidR="006267B2" w:rsidRPr="006267B2">
        <w:rPr>
          <w:rFonts w:ascii="Times New Roman" w:hAnsi="Times New Roman" w:cs="Times New Roman"/>
          <w:i/>
        </w:rPr>
        <w:t>iii</w:t>
      </w:r>
      <w:r w:rsidR="00AA5886">
        <w:rPr>
          <w:rFonts w:ascii="Times New Roman" w:hAnsi="Times New Roman" w:cs="Times New Roman"/>
        </w:rPr>
        <w:t xml:space="preserve">) </w:t>
      </w:r>
      <w:r w:rsidR="00820A85">
        <w:rPr>
          <w:rFonts w:ascii="Times New Roman" w:hAnsi="Times New Roman" w:cs="Times New Roman"/>
        </w:rPr>
        <w:t>compare</w:t>
      </w:r>
      <w:r w:rsidR="00D52421">
        <w:rPr>
          <w:rFonts w:ascii="Times New Roman" w:hAnsi="Times New Roman" w:cs="Times New Roman"/>
        </w:rPr>
        <w:t>, qualitatively,</w:t>
      </w:r>
      <w:r w:rsidR="00820A85">
        <w:rPr>
          <w:rFonts w:ascii="Times New Roman" w:hAnsi="Times New Roman" w:cs="Times New Roman"/>
        </w:rPr>
        <w:t xml:space="preserve"> the results derived from the SVC approach to those derived from standard </w:t>
      </w:r>
      <w:commentRangeStart w:id="98"/>
      <w:r w:rsidR="006267B2">
        <w:rPr>
          <w:rFonts w:ascii="Times New Roman" w:hAnsi="Times New Roman" w:cs="Times New Roman"/>
        </w:rPr>
        <w:t>methods</w:t>
      </w:r>
      <w:commentRangeEnd w:id="98"/>
      <w:r w:rsidR="00EE2DFF">
        <w:rPr>
          <w:rStyle w:val="CommentReference"/>
        </w:rPr>
        <w:commentReference w:id="98"/>
      </w:r>
      <w:r w:rsidR="0098171A">
        <w:rPr>
          <w:rFonts w:ascii="Times New Roman" w:hAnsi="Times New Roman" w:cs="Times New Roman"/>
        </w:rPr>
        <w:t>.</w:t>
      </w:r>
    </w:p>
    <w:p w14:paraId="047B4A72" w14:textId="77777777" w:rsidR="00F74943" w:rsidRPr="00F74943" w:rsidRDefault="00F74943" w:rsidP="00305174">
      <w:pPr>
        <w:pStyle w:val="NoSpacing"/>
        <w:spacing w:line="480" w:lineRule="auto"/>
        <w:rPr>
          <w:rFonts w:ascii="Times New Roman" w:hAnsi="Times New Roman" w:cs="Times New Roman"/>
        </w:rPr>
      </w:pPr>
    </w:p>
    <w:p w14:paraId="08E399BC" w14:textId="5FEC633C" w:rsidR="00C57F76" w:rsidRDefault="00DD1862" w:rsidP="00305174">
      <w:pPr>
        <w:pStyle w:val="NoSpacing"/>
        <w:spacing w:line="480" w:lineRule="auto"/>
        <w:rPr>
          <w:ins w:id="99" w:author="Michel, Nicole" w:date="2018-10-17T13:08:00Z"/>
          <w:rFonts w:ascii="Times New Roman" w:hAnsi="Times New Roman" w:cs="Times New Roman"/>
          <w:b/>
        </w:rPr>
      </w:pPr>
      <w:r w:rsidRPr="00DD1862">
        <w:rPr>
          <w:rFonts w:ascii="Times New Roman" w:hAnsi="Times New Roman" w:cs="Times New Roman"/>
          <w:b/>
        </w:rPr>
        <w:t>Methods</w:t>
      </w:r>
    </w:p>
    <w:p w14:paraId="0AA7E891" w14:textId="28A95BA0" w:rsidR="0025656D" w:rsidRPr="0025656D" w:rsidRDefault="0025656D" w:rsidP="00305174">
      <w:pPr>
        <w:pStyle w:val="NoSpacing"/>
        <w:spacing w:line="480" w:lineRule="auto"/>
        <w:rPr>
          <w:rFonts w:ascii="Times New Roman" w:hAnsi="Times New Roman" w:cs="Times New Roman"/>
          <w:b/>
        </w:rPr>
      </w:pPr>
      <w:ins w:id="100" w:author="Michel, Nicole" w:date="2018-10-17T13:08:00Z">
        <w:r>
          <w:rPr>
            <w:rFonts w:ascii="Times New Roman" w:hAnsi="Times New Roman" w:cs="Times New Roman"/>
            <w:b/>
            <w:i/>
          </w:rPr>
          <w:t xml:space="preserve">Christmas Bird </w:t>
        </w:r>
        <w:commentRangeStart w:id="101"/>
        <w:r>
          <w:rPr>
            <w:rFonts w:ascii="Times New Roman" w:hAnsi="Times New Roman" w:cs="Times New Roman"/>
            <w:b/>
            <w:i/>
          </w:rPr>
          <w:t>Count</w:t>
        </w:r>
        <w:commentRangeEnd w:id="101"/>
        <w:r>
          <w:rPr>
            <w:rStyle w:val="CommentReference"/>
          </w:rPr>
          <w:commentReference w:id="101"/>
        </w:r>
      </w:ins>
    </w:p>
    <w:p w14:paraId="1E8D7C1E" w14:textId="77777777" w:rsidR="00DD1862"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Statistical model</w:t>
      </w:r>
    </w:p>
    <w:p w14:paraId="34DF54EE" w14:textId="103EF25A"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We modeled </w:t>
      </w:r>
      <w:del w:id="102" w:author="Michel, Nicole" w:date="2018-10-17T13:09:00Z">
        <w:r w:rsidRPr="00F74943" w:rsidDel="0025656D">
          <w:rPr>
            <w:rFonts w:ascii="Times New Roman" w:hAnsi="Times New Roman" w:cs="Times New Roman"/>
          </w:rPr>
          <w:delText>Christmas Bird Count</w:delText>
        </w:r>
      </w:del>
      <w:del w:id="103" w:author="Michel, Nicole" w:date="2018-10-17T12:56:00Z">
        <w:r w:rsidRPr="00F74943" w:rsidDel="00EE2DFF">
          <w:rPr>
            <w:rFonts w:ascii="Times New Roman" w:hAnsi="Times New Roman" w:cs="Times New Roman"/>
          </w:rPr>
          <w:delText>s</w:delText>
        </w:r>
      </w:del>
      <w:ins w:id="104" w:author="Michel, Nicole" w:date="2018-10-17T13:09:00Z">
        <w:r w:rsidR="0025656D">
          <w:rPr>
            <w:rFonts w:ascii="Times New Roman" w:hAnsi="Times New Roman" w:cs="Times New Roman"/>
          </w:rPr>
          <w:t>CBC count</w:t>
        </w:r>
      </w:ins>
      <w:ins w:id="105" w:author="Michel, Nicole" w:date="2018-10-17T12:56:00Z">
        <w:r w:rsidR="00EE2DFF">
          <w:rPr>
            <w:rFonts w:ascii="Times New Roman" w:hAnsi="Times New Roman" w:cs="Times New Roman"/>
          </w:rPr>
          <w:t xml:space="preserve"> data</w:t>
        </w:r>
      </w:ins>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C62F14">
        <w:rPr>
          <w:rFonts w:ascii="Times New Roman" w:eastAsiaTheme="minorEastAsia" w:hAnsi="Times New Roman" w:cs="Times New Roman"/>
        </w:rPr>
        <w:t>,</w:t>
      </w:r>
      <w:r w:rsidR="00DD1862">
        <w:rPr>
          <w:rFonts w:ascii="Times New Roman" w:hAnsi="Times New Roman" w:cs="Times New Roman"/>
        </w:rPr>
        <w:t xml:space="preserve"> for grid cell </w:t>
      </w:r>
      <w:r w:rsidR="00DD1862" w:rsidRPr="00DD1862">
        <w:rPr>
          <w:rFonts w:ascii="Times New Roman" w:hAnsi="Times New Roman" w:cs="Times New Roman"/>
          <w:i/>
        </w:rPr>
        <w:t>i</w:t>
      </w:r>
      <w:r w:rsidRPr="00F74943">
        <w:rPr>
          <w:rFonts w:ascii="Times New Roman" w:hAnsi="Times New Roman" w:cs="Times New Roman"/>
        </w:rPr>
        <w:t xml:space="preserve"> encompassing count circle </w:t>
      </w:r>
      <w:r w:rsidR="00DD1862" w:rsidRPr="00DD1862">
        <w:rPr>
          <w:rFonts w:ascii="Times New Roman" w:hAnsi="Times New Roman" w:cs="Times New Roman"/>
          <w:i/>
        </w:rPr>
        <w:t>k</w:t>
      </w:r>
      <w:r w:rsidR="00DD1862">
        <w:rPr>
          <w:rFonts w:ascii="Times New Roman" w:hAnsi="Times New Roman" w:cs="Times New Roman"/>
        </w:rPr>
        <w:t xml:space="preserve"> dur</w:t>
      </w:r>
      <w:r w:rsidRPr="00F74943">
        <w:rPr>
          <w:rFonts w:ascii="Times New Roman" w:hAnsi="Times New Roman" w:cs="Times New Roman"/>
        </w:rPr>
        <w:t xml:space="preserve">ing year </w:t>
      </w:r>
      <w:r w:rsidR="00DD1862" w:rsidRPr="00DD1862">
        <w:rPr>
          <w:rFonts w:ascii="Times New Roman" w:hAnsi="Times New Roman" w:cs="Times New Roman"/>
          <w:i/>
        </w:rPr>
        <w:t>t</w:t>
      </w:r>
      <w:r w:rsidRPr="00F74943">
        <w:rPr>
          <w:rFonts w:ascii="Times New Roman" w:hAnsi="Times New Roman" w:cs="Times New Roman"/>
        </w:rPr>
        <w:t xml:space="preserve">, as a random variable from a negative binomial distribution. Expected </w:t>
      </w:r>
      <w:r w:rsidR="00DD1862">
        <w:rPr>
          <w:rFonts w:ascii="Times New Roman" w:hAnsi="Times New Roman" w:cs="Times New Roman"/>
        </w:rPr>
        <w:t>values for counts per grid cell</w:t>
      </w:r>
      <w:r w:rsidR="00AA5886">
        <w:rPr>
          <w:rFonts w:ascii="Times New Roman"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AA5886">
        <w:rPr>
          <w:rFonts w:ascii="Times New Roman" w:eastAsiaTheme="minorEastAsia" w:hAnsi="Times New Roman" w:cs="Times New Roman"/>
        </w:rPr>
        <w:t>,</w:t>
      </w:r>
      <w:r w:rsidRPr="00F74943">
        <w:rPr>
          <w:rFonts w:ascii="Times New Roman" w:hAnsi="Times New Roman" w:cs="Times New Roman"/>
        </w:rPr>
        <w:t xml:space="preserve"> were assumed to be a function of spatially-structured grid-cell</w:t>
      </w:r>
      <w:ins w:id="106" w:author="Michel, Nicole" w:date="2018-10-17T13:11:00Z">
        <w:r w:rsidR="0025656D">
          <w:rPr>
            <w:rFonts w:ascii="Times New Roman" w:hAnsi="Times New Roman" w:cs="Times New Roman"/>
          </w:rPr>
          <w:t xml:space="preserve"> </w:t>
        </w:r>
        <w:commentRangeStart w:id="107"/>
        <w:r w:rsidR="0025656D">
          <w:rPr>
            <w:rFonts w:ascii="Times New Roman"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oMath>
      </w:ins>
      <w:ins w:id="108" w:author="Michel, Nicole" w:date="2018-10-17T13:12:00Z">
        <w:r w:rsidR="0025656D">
          <w:rPr>
            <w:rFonts w:ascii="Times New Roman" w:eastAsiaTheme="minorEastAsia" w:hAnsi="Times New Roman" w:cs="Times New Roman"/>
          </w:rPr>
          <w:t>)</w:t>
        </w:r>
      </w:ins>
      <w:r w:rsidRPr="00F74943">
        <w:rPr>
          <w:rFonts w:ascii="Times New Roman" w:hAnsi="Times New Roman" w:cs="Times New Roman"/>
        </w:rPr>
        <w:t xml:space="preserve">, </w:t>
      </w:r>
      <w:commentRangeEnd w:id="107"/>
      <w:r w:rsidR="0025656D">
        <w:rPr>
          <w:rStyle w:val="CommentReference"/>
        </w:rPr>
        <w:commentReference w:id="107"/>
      </w:r>
      <w:r w:rsidRPr="00F74943">
        <w:rPr>
          <w:rFonts w:ascii="Times New Roman" w:hAnsi="Times New Roman" w:cs="Times New Roman"/>
        </w:rPr>
        <w:t>count-effort</w:t>
      </w:r>
      <w:ins w:id="109" w:author="Michel, Nicole" w:date="2018-10-17T13:11:00Z">
        <w:r w:rsidR="0025656D">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oMath>
        <w:r w:rsidR="0025656D">
          <w:rPr>
            <w:rFonts w:ascii="Times New Roman" w:eastAsiaTheme="minorEastAsia" w:hAnsi="Times New Roman" w:cs="Times New Roman"/>
          </w:rPr>
          <w:t>)</w:t>
        </w:r>
      </w:ins>
      <w:r w:rsidRPr="00F74943">
        <w:rPr>
          <w:rFonts w:ascii="Times New Roman" w:hAnsi="Times New Roman" w:cs="Times New Roman"/>
        </w:rPr>
        <w:t xml:space="preserve">, and year </w:t>
      </w:r>
      <w:ins w:id="110" w:author="Michel, Nicole" w:date="2018-10-17T13:12:00Z">
        <w:r w:rsidR="0025656D">
          <w:rPr>
            <w:rFonts w:ascii="Times New Roman"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oMath>
        <w:r w:rsidR="0025656D">
          <w:rPr>
            <w:rFonts w:ascii="Times New Roman" w:hAnsi="Times New Roman" w:cs="Times New Roman"/>
          </w:rPr>
          <w:t>)</w:t>
        </w:r>
      </w:ins>
      <w:r w:rsidRPr="00F74943">
        <w:rPr>
          <w:rFonts w:ascii="Times New Roman" w:hAnsi="Times New Roman" w:cs="Times New Roman"/>
        </w:rPr>
        <w:t>effects</w:t>
      </w:r>
      <w:ins w:id="111" w:author="Michel, Nicole" w:date="2018-10-17T13:12:00Z">
        <w:r w:rsidR="0025656D">
          <w:rPr>
            <w:rFonts w:ascii="Times New Roman" w:hAnsi="Times New Roman" w:cs="Times New Roman"/>
          </w:rPr>
          <w:t xml:space="preserve"> plus </w:t>
        </w:r>
      </w:ins>
      <w:ins w:id="112" w:author="Michel, Nicole" w:date="2018-10-17T13:13:00Z">
        <w:r w:rsidR="0025656D">
          <w:rPr>
            <w:rFonts w:ascii="Times New Roman" w:hAnsi="Times New Roman" w:cs="Times New Roman"/>
          </w:rPr>
          <w:t>unmodeled</w:t>
        </w:r>
      </w:ins>
      <w:ins w:id="113" w:author="Michel, Nicole" w:date="2018-10-17T13:12:00Z">
        <w:r w:rsidR="0025656D">
          <w:rPr>
            <w:rFonts w:ascii="Times New Roman" w:hAnsi="Times New Roman" w:cs="Times New Roman"/>
          </w:rPr>
          <w:t xml:space="preserve"> </w:t>
        </w:r>
      </w:ins>
      <w:ins w:id="114" w:author="Michel, Nicole" w:date="2018-10-17T13:13:00Z">
        <w:r w:rsidR="0025656D">
          <w:rPr>
            <w:rFonts w:ascii="Times New Roman" w:hAnsi="Times New Roman" w:cs="Times New Roman"/>
          </w:rPr>
          <w:t>among</w:t>
        </w:r>
      </w:ins>
      <w:ins w:id="115" w:author="Michel, Nicole" w:date="2018-10-17T13:12:00Z">
        <w:r w:rsidR="0025656D">
          <w:rPr>
            <w:rFonts w:ascii="Times New Roman" w:hAnsi="Times New Roman" w:cs="Times New Roman"/>
          </w:rPr>
          <w:t>-circle variation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ins>
      <w:ins w:id="116" w:author="Michel, Nicole" w:date="2018-10-17T13:13:00Z">
        <w:r w:rsidR="0025656D">
          <w:rPr>
            <w:rFonts w:ascii="Times New Roman" w:eastAsiaTheme="minorEastAsia" w:hAnsi="Times New Roman" w:cs="Times New Roman"/>
          </w:rPr>
          <w:t>)</w:t>
        </w:r>
      </w:ins>
      <w:r w:rsidRPr="00F74943">
        <w:rPr>
          <w:rFonts w:ascii="Times New Roman" w:hAnsi="Times New Roman" w:cs="Times New Roman"/>
        </w:rPr>
        <w:t xml:space="preserve">.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F74943">
        <w:rPr>
          <w:rFonts w:ascii="Times New Roman" w:hAnsi="Times New Roman" w:cs="Times New Roman"/>
        </w:rPr>
        <w:t xml:space="preserve"> </w:t>
      </w:r>
      <w:r w:rsidRPr="00F74943">
        <w:rPr>
          <w:rFonts w:ascii="Times New Roman" w:hAnsi="Times New Roman" w:cs="Times New Roman"/>
        </w:rPr>
        <w:t>took the form</w:t>
      </w:r>
    </w:p>
    <w:p w14:paraId="76C9F39E" w14:textId="77777777" w:rsidR="00DD1862" w:rsidRDefault="00DD1862" w:rsidP="00305174">
      <w:pPr>
        <w:pStyle w:val="NoSpacing"/>
        <w:spacing w:line="480" w:lineRule="auto"/>
        <w:rPr>
          <w:rFonts w:ascii="Times New Roman" w:hAnsi="Times New Roman" w:cs="Times New Roman"/>
        </w:rPr>
      </w:pPr>
    </w:p>
    <w:p w14:paraId="3C93E757" w14:textId="77777777" w:rsidR="00DD1862" w:rsidRPr="00F74943" w:rsidRDefault="0095096E" w:rsidP="00305174">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sidR="00DD1862">
        <w:rPr>
          <w:rFonts w:ascii="Times New Roman" w:eastAsiaTheme="minorEastAsia" w:hAnsi="Times New Roman" w:cs="Times New Roman"/>
        </w:rPr>
        <w:t>.</w:t>
      </w:r>
      <w:r w:rsidR="000A6E11">
        <w:rPr>
          <w:rFonts w:ascii="Times New Roman" w:eastAsiaTheme="minorEastAsia" w:hAnsi="Times New Roman" w:cs="Times New Roman"/>
        </w:rPr>
        <w:t xml:space="preserve">      (Eq. 1)</w:t>
      </w:r>
    </w:p>
    <w:p w14:paraId="111EC0A9" w14:textId="77777777" w:rsidR="00F74943" w:rsidRPr="00F74943" w:rsidRDefault="00F74943" w:rsidP="00305174">
      <w:pPr>
        <w:pStyle w:val="NoSpacing"/>
        <w:spacing w:line="480" w:lineRule="auto"/>
        <w:rPr>
          <w:rFonts w:ascii="Times New Roman" w:hAnsi="Times New Roman" w:cs="Times New Roman"/>
        </w:rPr>
      </w:pPr>
    </w:p>
    <w:p w14:paraId="63D1D4E1" w14:textId="71030467" w:rsidR="00F74943" w:rsidRPr="0029171D" w:rsidRDefault="001513A3" w:rsidP="00305174">
      <w:pPr>
        <w:pStyle w:val="NoSpacing"/>
        <w:spacing w:line="480" w:lineRule="auto"/>
        <w:rPr>
          <w:rFonts w:ascii="Times New Roman" w:eastAsiaTheme="minorEastAsia" w:hAnsi="Times New Roman" w:cs="Times New Roman"/>
        </w:rPr>
      </w:pPr>
      <w:commentRangeStart w:id="117"/>
      <w:r>
        <w:rPr>
          <w:rFonts w:ascii="Times New Roman" w:hAnsi="Times New Roman" w:cs="Times New Roman"/>
        </w:rPr>
        <w:t>Parameters</w:t>
      </w:r>
      <w:commentRangeEnd w:id="117"/>
      <w:r w:rsidR="0025656D">
        <w:rPr>
          <w:rStyle w:val="CommentReference"/>
        </w:rPr>
        <w:commentReference w:id="117"/>
      </w:r>
      <w:r w:rsidR="002917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w:t>
      </w:r>
      <w:r w:rsidR="009F0785">
        <w:rPr>
          <w:rFonts w:ascii="Times New Roman" w:hAnsi="Times New Roman" w:cs="Times New Roman"/>
        </w:rPr>
        <w:t xml:space="preserve"> modelled as</w:t>
      </w:r>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 xml:space="preserve">specific </w:t>
      </w:r>
      <w:r w:rsidR="00F74943" w:rsidRPr="00F74943">
        <w:rPr>
          <w:rFonts w:ascii="Times New Roman" w:hAnsi="Times New Roman" w:cs="Times New Roman"/>
        </w:rPr>
        <w:t xml:space="preserve">random </w:t>
      </w:r>
      <w:r w:rsidR="009F0785">
        <w:rPr>
          <w:rFonts w:ascii="Times New Roman" w:hAnsi="Times New Roman" w:cs="Times New Roman"/>
        </w:rPr>
        <w:t>intercept</w:t>
      </w:r>
      <w:r>
        <w:rPr>
          <w:rFonts w:ascii="Times New Roman" w:hAnsi="Times New Roman" w:cs="Times New Roman"/>
        </w:rPr>
        <w:t>s</w:t>
      </w:r>
      <w:r w:rsidR="00E5537D">
        <w:rPr>
          <w:rFonts w:ascii="Times New Roman" w:hAnsi="Times New Roman" w:cs="Times New Roman"/>
        </w:rPr>
        <w:t xml:space="preserve"> with </w:t>
      </w:r>
      <w:ins w:id="118" w:author="Michel, Nicole" w:date="2018-10-17T13:06:00Z">
        <w:r w:rsidR="0025656D">
          <w:rPr>
            <w:rFonts w:ascii="Times New Roman" w:hAnsi="Times New Roman" w:cs="Times New Roman"/>
          </w:rPr>
          <w:t xml:space="preserve">a </w:t>
        </w:r>
      </w:ins>
      <w:commentRangeStart w:id="119"/>
      <w:r w:rsidR="008F2D46">
        <w:rPr>
          <w:rFonts w:ascii="Times New Roman" w:hAnsi="Times New Roman" w:cs="Times New Roman"/>
        </w:rPr>
        <w:t>CAR</w:t>
      </w:r>
      <w:commentRangeEnd w:id="119"/>
      <w:r w:rsidR="0025656D">
        <w:rPr>
          <w:rStyle w:val="CommentReference"/>
        </w:rPr>
        <w:commentReference w:id="119"/>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{"citationID":"3pYUVpxr","properties":{"formattedCitation":"(Besag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98171A">
        <w:rPr>
          <w:rFonts w:ascii="Times New Roman" w:hAnsi="Times New Roman" w:cs="Times New Roman"/>
        </w:rPr>
        <w:t>(Besag et al. 1991)</w:t>
      </w:r>
      <w:r w:rsidR="00E5537D">
        <w:rPr>
          <w:rFonts w:ascii="Times New Roman" w:hAnsi="Times New Roman" w:cs="Times New Roman"/>
        </w:rPr>
        <w:fldChar w:fldCharType="end"/>
      </w:r>
      <w:ins w:id="120" w:author="Michel, Nicole" w:date="2018-10-17T13:26:00Z">
        <w:r w:rsidR="005B3576">
          <w:rPr>
            <w:rFonts w:ascii="Times New Roman" w:hAnsi="Times New Roman" w:cs="Times New Roman"/>
          </w:rPr>
          <w:t>. V</w:t>
        </w:r>
      </w:ins>
      <w:del w:id="121" w:author="Michel, Nicole" w:date="2018-10-17T13:26:00Z">
        <w:r w:rsidR="00F74943" w:rsidRPr="00F74943" w:rsidDel="005B3576">
          <w:rPr>
            <w:rFonts w:ascii="Times New Roman" w:hAnsi="Times New Roman" w:cs="Times New Roman"/>
          </w:rPr>
          <w:delText xml:space="preserve">, where </w:delText>
        </w:r>
        <w:r w:rsidR="009F0785" w:rsidDel="005B3576">
          <w:rPr>
            <w:rFonts w:ascii="Times New Roman" w:hAnsi="Times New Roman" w:cs="Times New Roman"/>
          </w:rPr>
          <w:delText>v</w:delText>
        </w:r>
      </w:del>
      <w:r w:rsidR="009F0785">
        <w:rPr>
          <w:rFonts w:ascii="Times New Roman" w:hAnsi="Times New Roman" w:cs="Times New Roman"/>
        </w:rPr>
        <w:t>alues</w:t>
      </w:r>
      <w:r w:rsidR="00F74943" w:rsidRPr="00F74943">
        <w:rPr>
          <w:rFonts w:ascii="Times New Roman" w:hAnsi="Times New Roman" w:cs="Times New Roman"/>
        </w:rPr>
        <w:t xml:space="preserve"> came from a normal distribution, with a conditional mean related to the average of adjacent cells, and with conditional variance proportional to the variance across adjacent cells and inversely proportional to the number of adjacent cells. Spatial structure was incorporated </w:t>
      </w:r>
      <w:r w:rsidR="00F74943" w:rsidRPr="00F74943">
        <w:rPr>
          <w:rFonts w:ascii="Times New Roman" w:hAnsi="Times New Roman" w:cs="Times New Roman"/>
        </w:rPr>
        <w:lastRenderedPageBreak/>
        <w:t xml:space="preserve">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w:t>
      </w:r>
      <w:ins w:id="122" w:author="Michel, Nicole" w:date="2018-10-17T13:27:00Z">
        <w:r w:rsidR="005B3576">
          <w:rPr>
            <w:rFonts w:ascii="Times New Roman" w:hAnsi="Times New Roman" w:cs="Times New Roman"/>
          </w:rPr>
          <w:t xml:space="preserve">baseline[?] </w:t>
        </w:r>
      </w:ins>
      <w:r w:rsidR="00F74943" w:rsidRPr="00F74943">
        <w:rPr>
          <w:rFonts w:ascii="Times New Roman" w:hAnsi="Times New Roman" w:cs="Times New Roman"/>
        </w:rPr>
        <w:t>relative abundance to be shared across neighboring cells.</w:t>
      </w:r>
    </w:p>
    <w:p w14:paraId="03E0B281" w14:textId="77777777" w:rsidR="00F74943" w:rsidRPr="00F74943" w:rsidRDefault="00F74943" w:rsidP="00305174">
      <w:pPr>
        <w:pStyle w:val="NoSpacing"/>
        <w:spacing w:line="480" w:lineRule="auto"/>
        <w:rPr>
          <w:rFonts w:ascii="Times New Roman" w:hAnsi="Times New Roman" w:cs="Times New Roman"/>
        </w:rPr>
      </w:pPr>
    </w:p>
    <w:p w14:paraId="5E2CAE84" w14:textId="1D5C2D3B" w:rsidR="00F74943" w:rsidRPr="0029171D" w:rsidRDefault="001513A3"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 modeled as</w:t>
      </w:r>
      <w:r w:rsidR="00F74943" w:rsidRPr="00F74943">
        <w:rPr>
          <w:rFonts w:ascii="Times New Roman" w:hAnsi="Times New Roman" w:cs="Times New Roman"/>
        </w:rPr>
        <w:t xml:space="preserve"> </w:t>
      </w:r>
      <w:r w:rsidR="00E5537D">
        <w:rPr>
          <w:rFonts w:ascii="Times New Roman" w:hAnsi="Times New Roman" w:cs="Times New Roman"/>
        </w:rPr>
        <w:t xml:space="preserve">spatially-structured, </w:t>
      </w:r>
      <w:r w:rsidR="00C62F14">
        <w:rPr>
          <w:rFonts w:ascii="Times New Roman" w:hAnsi="Times New Roman" w:cs="Times New Roman"/>
        </w:rPr>
        <w:t>cell-</w:t>
      </w:r>
      <w:r>
        <w:rPr>
          <w:rFonts w:ascii="Times New Roman" w:hAnsi="Times New Roman" w:cs="Times New Roman"/>
        </w:rPr>
        <w:t>specific</w:t>
      </w:r>
      <w:r w:rsidR="00E5537D">
        <w:rPr>
          <w:rFonts w:ascii="Times New Roman" w:hAnsi="Times New Roman" w:cs="Times New Roman"/>
        </w:rPr>
        <w:t>,</w:t>
      </w:r>
      <w:r w:rsidR="00F74943" w:rsidRPr="00F74943">
        <w:rPr>
          <w:rFonts w:ascii="Times New Roman" w:hAnsi="Times New Roman" w:cs="Times New Roman"/>
        </w:rPr>
        <w:t xml:space="preserve"> random slope</w:t>
      </w:r>
      <w:r>
        <w:rPr>
          <w:rFonts w:ascii="Times New Roman" w:hAnsi="Times New Roman" w:cs="Times New Roman"/>
        </w:rPr>
        <w:t xml:space="preserve"> coefficients</w:t>
      </w:r>
      <w:r w:rsidR="00F74943" w:rsidRPr="00F74943">
        <w:rPr>
          <w:rFonts w:ascii="Times New Roman" w:hAnsi="Times New Roman" w:cs="Times New Roman"/>
        </w:rPr>
        <w:t xml:space="preserve"> </w:t>
      </w:r>
      <w:r>
        <w:rPr>
          <w:rFonts w:ascii="Times New Roman" w:hAnsi="Times New Roman" w:cs="Times New Roman"/>
        </w:rPr>
        <w:t>for the effort effect</w:t>
      </w:r>
      <w:r w:rsidR="00E5537D">
        <w:rPr>
          <w:rFonts w:ascii="Times New Roman" w:hAnsi="Times New Roman" w:cs="Times New Roman"/>
        </w:rPr>
        <w:t xml:space="preserve">.  Spatially varying coefficients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{"citationID":"ijU0TZJo","properties":{"formattedCitation":"(Gelfand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E5537D">
        <w:rPr>
          <w:rFonts w:ascii="Times New Roman" w:hAnsi="Times New Roman" w:cs="Times New Roman"/>
        </w:rPr>
        <w:fldChar w:fldCharType="separate"/>
      </w:r>
      <w:r w:rsidR="00E5537D" w:rsidRPr="00E5537D">
        <w:rPr>
          <w:rFonts w:ascii="Times New Roman" w:hAnsi="Times New Roman" w:cs="Times New Roman"/>
        </w:rPr>
        <w:t>(Gelfand et al. 2003, Banerjee et al. 2014, Congdon 2014)</w:t>
      </w:r>
      <w:r w:rsidR="00E5537D">
        <w:rPr>
          <w:rFonts w:ascii="Times New Roman" w:hAnsi="Times New Roman" w:cs="Times New Roman"/>
        </w:rPr>
        <w:fldChar w:fldCharType="end"/>
      </w:r>
      <w:r w:rsidR="00E5537D">
        <w:rPr>
          <w:rFonts w:ascii="Times New Roman" w:hAnsi="Times New Roman" w:cs="Times New Roman"/>
        </w:rPr>
        <w:t xml:space="preserve"> were </w:t>
      </w:r>
      <w:ins w:id="123" w:author="Michel, Nicole" w:date="2018-10-17T13:28:00Z">
        <w:r w:rsidR="005B3576">
          <w:rPr>
            <w:rFonts w:ascii="Times New Roman" w:hAnsi="Times New Roman" w:cs="Times New Roman"/>
          </w:rPr>
          <w:t xml:space="preserve">also </w:t>
        </w:r>
      </w:ins>
      <w:r w:rsidR="009F0785">
        <w:rPr>
          <w:rFonts w:ascii="Times New Roman" w:hAnsi="Times New Roman" w:cs="Times New Roman"/>
        </w:rPr>
        <w:t>modelled</w:t>
      </w:r>
      <w:r w:rsidR="00F74943" w:rsidRPr="00F74943">
        <w:rPr>
          <w:rFonts w:ascii="Times New Roman" w:hAnsi="Times New Roman" w:cs="Times New Roman"/>
        </w:rPr>
        <w:t xml:space="preserve"> with </w:t>
      </w:r>
      <w:ins w:id="124" w:author="Michel, Nicole" w:date="2018-10-17T13:28:00Z">
        <w:r w:rsidR="005B3576">
          <w:rPr>
            <w:rFonts w:ascii="Times New Roman" w:hAnsi="Times New Roman" w:cs="Times New Roman"/>
          </w:rPr>
          <w:t xml:space="preserve">a </w:t>
        </w:r>
      </w:ins>
      <w:r w:rsidR="008F2D46">
        <w:rPr>
          <w:rFonts w:ascii="Times New Roman" w:hAnsi="Times New Roman" w:cs="Times New Roman"/>
        </w:rPr>
        <w:t>CAR</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{"citationID":"3Mj6ixqx","properties":{"formattedCitation":"(Besag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E50CB8">
        <w:rPr>
          <w:rFonts w:ascii="Times New Roman" w:hAnsi="Times New Roman" w:cs="Times New Roman"/>
        </w:rPr>
        <w:t>(Besag et al. 1991)</w:t>
      </w:r>
      <w:r w:rsidR="00E5537D">
        <w:rPr>
          <w:rFonts w:ascii="Times New Roman" w:hAnsi="Times New Roman" w:cs="Times New Roman"/>
        </w:rPr>
        <w:fldChar w:fldCharType="end"/>
      </w:r>
      <w:ins w:id="125" w:author="Michel, Nicole" w:date="2018-10-17T13:28:00Z">
        <w:r w:rsidR="005B3576">
          <w:rPr>
            <w:rFonts w:ascii="Times New Roman" w:hAnsi="Times New Roman" w:cs="Times New Roman"/>
          </w:rPr>
          <w:t xml:space="preserve">. </w:t>
        </w:r>
      </w:ins>
      <w:del w:id="126" w:author="Michel, Nicole" w:date="2018-10-17T13:28:00Z">
        <w:r w:rsidR="00F74943" w:rsidRPr="00F74943" w:rsidDel="005B3576">
          <w:rPr>
            <w:rFonts w:ascii="Times New Roman" w:hAnsi="Times New Roman" w:cs="Times New Roman"/>
          </w:rPr>
          <w:delText xml:space="preserve">, where </w:delText>
        </w:r>
        <w:r w:rsidR="00B62813" w:rsidDel="005B3576">
          <w:rPr>
            <w:rFonts w:ascii="Times New Roman" w:hAnsi="Times New Roman" w:cs="Times New Roman"/>
          </w:rPr>
          <w:delText>s</w:delText>
        </w:r>
      </w:del>
      <w:ins w:id="127" w:author="Michel, Nicole" w:date="2018-10-17T13:28:00Z">
        <w:r w:rsidR="005B3576">
          <w:rPr>
            <w:rFonts w:ascii="Times New Roman" w:hAnsi="Times New Roman" w:cs="Times New Roman"/>
          </w:rPr>
          <w:t>S</w:t>
        </w:r>
      </w:ins>
      <w:r w:rsidR="00B62813">
        <w:rPr>
          <w:rFonts w:ascii="Times New Roman" w:hAnsi="Times New Roman" w:cs="Times New Roman"/>
        </w:rPr>
        <w:t>lopes</w:t>
      </w:r>
      <w:r w:rsidR="00E5537D">
        <w:rPr>
          <w:rFonts w:ascii="Times New Roman" w:hAnsi="Times New Roman" w:cs="Times New Roman"/>
        </w:rPr>
        <w:t xml:space="preserve"> </w:t>
      </w:r>
      <w:del w:id="128" w:author="Michel, Nicole" w:date="2018-10-17T13:28:00Z">
        <w:r w:rsidR="00F74943" w:rsidRPr="00F74943" w:rsidDel="005B3576">
          <w:rPr>
            <w:rFonts w:ascii="Times New Roman" w:hAnsi="Times New Roman" w:cs="Times New Roman"/>
          </w:rPr>
          <w:delText>c</w:delText>
        </w:r>
        <w:r w:rsidR="00E5537D" w:rsidDel="005B3576">
          <w:rPr>
            <w:rFonts w:ascii="Times New Roman" w:hAnsi="Times New Roman" w:cs="Times New Roman"/>
          </w:rPr>
          <w:delText xml:space="preserve">ame </w:delText>
        </w:r>
      </w:del>
      <w:ins w:id="129" w:author="Michel, Nicole" w:date="2018-10-17T13:28:00Z">
        <w:r w:rsidR="005B3576">
          <w:rPr>
            <w:rFonts w:ascii="Times New Roman" w:hAnsi="Times New Roman" w:cs="Times New Roman"/>
          </w:rPr>
          <w:t>were drawn</w:t>
        </w:r>
        <w:r w:rsidR="005B3576">
          <w:rPr>
            <w:rFonts w:ascii="Times New Roman" w:hAnsi="Times New Roman" w:cs="Times New Roman"/>
          </w:rPr>
          <w:t xml:space="preserve"> </w:t>
        </w:r>
      </w:ins>
      <w:r w:rsidR="00E5537D">
        <w:rPr>
          <w:rFonts w:ascii="Times New Roman" w:hAnsi="Times New Roman" w:cs="Times New Roman"/>
        </w:rPr>
        <w:t xml:space="preserve">from a normal distribution </w:t>
      </w:r>
      <w:r w:rsidR="00F74943" w:rsidRPr="00F74943">
        <w:rPr>
          <w:rFonts w:ascii="Times New Roman" w:hAnsi="Times New Roman" w:cs="Times New Roman"/>
        </w:rPr>
        <w:t xml:space="preserve">with a conditional mean related to the average of adjacent cells, and with conditional variance proportional to the variance across adjacent cells and inversely proportional to the number of adjacent cells. </w:t>
      </w:r>
      <w:r w:rsidR="00E5537D">
        <w:rPr>
          <w:rFonts w:ascii="Times New Roman" w:hAnsi="Times New Roman" w:cs="Times New Roman"/>
        </w:rPr>
        <w:t xml:space="preserve"> </w:t>
      </w:r>
      <w:r w:rsidR="00F74943" w:rsidRPr="00F74943">
        <w:rPr>
          <w:rFonts w:ascii="Times New Roman" w:hAnsi="Times New Roman" w:cs="Times New Roman"/>
        </w:rPr>
        <w:t xml:space="preserve">Spatial structure was incorporated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effort effect to be shared across neighboring cells. Effort was represented by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F74943">
        <w:rPr>
          <w:rFonts w:ascii="Times New Roman" w:hAnsi="Times New Roman" w:cs="Times New Roman"/>
        </w:rPr>
        <w:t xml:space="preserve">, the number of party hours expended during a count, where a party hour was the count effort of one party of unspecified size for one hour. Pairing log-transformed counts with log-transformed effort in the linear predictor yielded a power function for effort correction, a flexible </w:t>
      </w:r>
      <w:r w:rsidR="00C62F14">
        <w:rPr>
          <w:rFonts w:ascii="Times New Roman" w:hAnsi="Times New Roman" w:cs="Times New Roman"/>
        </w:rPr>
        <w:t xml:space="preserve">mathematical </w:t>
      </w:r>
      <w:r w:rsidR="00F74943" w:rsidRPr="00F74943">
        <w:rPr>
          <w:rFonts w:ascii="Times New Roman" w:hAnsi="Times New Roman" w:cs="Times New Roman"/>
        </w:rPr>
        <w:t>form that accommodated a decreasing, linear, or increasing impact of effort on expected counts</w:t>
      </w:r>
      <w:r w:rsidR="00AD6F41">
        <w:rPr>
          <w:rFonts w:ascii="Times New Roman" w:hAnsi="Times New Roman" w:cs="Times New Roman"/>
        </w:rPr>
        <w:t xml:space="preserve"> </w:t>
      </w:r>
      <w:r w:rsidR="00AD6F41">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{"citationID":"LaFQSqxj","properties":{"formattedCitation":"(Butcher and McCulloch 1988, Link and Sauer 1999)","plainCitation":"(Butcher and McCulloch 1988, Link and Sauer 1999)","noteIndex":0},"citationItems":[{"id":15770,"uris":["http://zotero.org/users/40926/items/UKW8PDZQ"],"uri":["http://zotero.org/users/40926/items/UKW8PDZQ"],"itemData":{"id":15770,"type":"chapter","title":"The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S."}],"issued":{"date-parts":[["1988"]]}},"label":"page"},{"id":15669,"uris":["http://zotero.org/users/40926/items/R4CJRMTX"],"uri":["http://zotero.org/users/40926/items/R4CJRMTX"],"itemData":{"id":15669,"type":"article-journal","title":"Controlling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R."}],"issued":{"date-parts":[["1999"]]}},"label":"page"}],"schema":"https://github.com/citation-style-language/schema/raw/master/csl-citation.json"} </w:instrText>
      </w:r>
      <w:r w:rsidR="00AD6F41">
        <w:rPr>
          <w:rFonts w:ascii="Times New Roman" w:hAnsi="Times New Roman" w:cs="Times New Roman"/>
        </w:rPr>
        <w:fldChar w:fldCharType="separate"/>
      </w:r>
      <w:r w:rsidR="00C2296C" w:rsidRPr="00C2296C">
        <w:rPr>
          <w:rFonts w:ascii="Times New Roman" w:hAnsi="Times New Roman" w:cs="Times New Roman"/>
        </w:rPr>
        <w:t>(Butcher and McCulloch 1988, Link and Sauer 1999)</w:t>
      </w:r>
      <w:r w:rsidR="00AD6F41">
        <w:rPr>
          <w:rFonts w:ascii="Times New Roman" w:hAnsi="Times New Roman" w:cs="Times New Roman"/>
        </w:rPr>
        <w:fldChar w:fldCharType="end"/>
      </w:r>
      <w:r w:rsidR="00F74943" w:rsidRPr="00F74943">
        <w:rPr>
          <w:rFonts w:ascii="Times New Roman" w:hAnsi="Times New Roman" w:cs="Times New Roman"/>
        </w:rPr>
        <w:t>.</w:t>
      </w:r>
    </w:p>
    <w:p w14:paraId="732FEBDF" w14:textId="77777777" w:rsidR="00393E60" w:rsidRDefault="00393E60" w:rsidP="00305174">
      <w:pPr>
        <w:pStyle w:val="NoSpacing"/>
        <w:spacing w:line="480" w:lineRule="auto"/>
        <w:rPr>
          <w:rFonts w:ascii="Times New Roman" w:hAnsi="Times New Roman" w:cs="Times New Roman"/>
        </w:rPr>
      </w:pPr>
    </w:p>
    <w:p w14:paraId="1078B5C3" w14:textId="65EB5149" w:rsidR="00F74943" w:rsidRPr="0098171A" w:rsidRDefault="00393E60"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0630">
        <w:rPr>
          <w:rFonts w:ascii="Times New Roman" w:eastAsiaTheme="minorEastAsia" w:hAnsi="Times New Roman" w:cs="Times New Roman"/>
        </w:rPr>
        <w:t xml:space="preserve"> </w:t>
      </w:r>
      <w:r w:rsidR="00B62813">
        <w:rPr>
          <w:rFonts w:ascii="Times New Roman" w:hAnsi="Times New Roman" w:cs="Times New Roman"/>
        </w:rPr>
        <w:t>were modeled as</w:t>
      </w:r>
      <w:r w:rsidR="00B62813" w:rsidRPr="00F74943">
        <w:rPr>
          <w:rFonts w:ascii="Times New Roman" w:hAnsi="Times New Roman" w:cs="Times New Roman"/>
        </w:rPr>
        <w:t xml:space="preserve"> </w:t>
      </w:r>
      <w:r w:rsidR="00B62813">
        <w:rPr>
          <w:rFonts w:ascii="Times New Roman" w:hAnsi="Times New Roman" w:cs="Times New Roman"/>
        </w:rPr>
        <w:t>spatially-structured, cell-specific,</w:t>
      </w:r>
      <w:r w:rsidR="00B62813" w:rsidRPr="00F74943">
        <w:rPr>
          <w:rFonts w:ascii="Times New Roman" w:hAnsi="Times New Roman" w:cs="Times New Roman"/>
        </w:rPr>
        <w:t xml:space="preserve"> random slope</w:t>
      </w:r>
      <w:r w:rsidR="00B62813">
        <w:rPr>
          <w:rFonts w:ascii="Times New Roman" w:hAnsi="Times New Roman" w:cs="Times New Roman"/>
        </w:rPr>
        <w:t xml:space="preserve"> coefficients</w:t>
      </w:r>
      <w:r w:rsidR="00B62813" w:rsidRPr="00F74943">
        <w:rPr>
          <w:rFonts w:ascii="Times New Roman" w:hAnsi="Times New Roman" w:cs="Times New Roman"/>
        </w:rPr>
        <w:t xml:space="preserve"> </w:t>
      </w:r>
      <w:r w:rsidR="00B62813">
        <w:rPr>
          <w:rFonts w:ascii="Times New Roman" w:hAnsi="Times New Roman" w:cs="Times New Roman"/>
        </w:rPr>
        <w:t xml:space="preserve">for the year effect.  Spatially varying coefficients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{"citationID":"m2VLx7wa","properties":{"formattedCitation":"(Gelfand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B62813">
        <w:rPr>
          <w:rFonts w:ascii="Times New Roman" w:hAnsi="Times New Roman" w:cs="Times New Roman"/>
        </w:rPr>
        <w:fldChar w:fldCharType="separate"/>
      </w:r>
      <w:r w:rsidR="00B62813" w:rsidRPr="00E5537D">
        <w:rPr>
          <w:rFonts w:ascii="Times New Roman" w:hAnsi="Times New Roman" w:cs="Times New Roman"/>
        </w:rPr>
        <w:t>(Gelfand et al. 2003, Banerjee et al. 2014, Congdon 2014)</w:t>
      </w:r>
      <w:r w:rsidR="00B62813">
        <w:rPr>
          <w:rFonts w:ascii="Times New Roman" w:hAnsi="Times New Roman" w:cs="Times New Roman"/>
        </w:rPr>
        <w:fldChar w:fldCharType="end"/>
      </w:r>
      <w:r w:rsidR="00B62813">
        <w:rPr>
          <w:rFonts w:ascii="Times New Roman" w:hAnsi="Times New Roman" w:cs="Times New Roman"/>
        </w:rPr>
        <w:t xml:space="preserve"> were </w:t>
      </w:r>
      <w:ins w:id="130" w:author="Michel, Nicole" w:date="2018-10-17T13:31:00Z">
        <w:r w:rsidR="005B3576">
          <w:rPr>
            <w:rFonts w:ascii="Times New Roman" w:hAnsi="Times New Roman" w:cs="Times New Roman"/>
          </w:rPr>
          <w:t xml:space="preserve">also </w:t>
        </w:r>
      </w:ins>
      <w:commentRangeStart w:id="131"/>
      <w:r w:rsidR="00B62813">
        <w:rPr>
          <w:rFonts w:ascii="Times New Roman" w:hAnsi="Times New Roman" w:cs="Times New Roman"/>
        </w:rPr>
        <w:t>modelled</w:t>
      </w:r>
      <w:commentRangeEnd w:id="131"/>
      <w:r w:rsidR="005B3576">
        <w:rPr>
          <w:rStyle w:val="CommentReference"/>
        </w:rPr>
        <w:commentReference w:id="131"/>
      </w:r>
      <w:r w:rsidR="00B62813" w:rsidRPr="00F74943">
        <w:rPr>
          <w:rFonts w:ascii="Times New Roman" w:hAnsi="Times New Roman" w:cs="Times New Roman"/>
        </w:rPr>
        <w:t xml:space="preserve"> with </w:t>
      </w:r>
      <w:r w:rsidR="008F2D46">
        <w:rPr>
          <w:rFonts w:ascii="Times New Roman" w:hAnsi="Times New Roman" w:cs="Times New Roman"/>
        </w:rPr>
        <w:t>CAR</w:t>
      </w:r>
      <w:r w:rsidR="00B62813" w:rsidRPr="00F74943">
        <w:rPr>
          <w:rFonts w:ascii="Times New Roman" w:hAnsi="Times New Roman" w:cs="Times New Roman"/>
        </w:rPr>
        <w:t xml:space="preserve"> structure</w:t>
      </w:r>
      <w:r w:rsidR="00B62813">
        <w:rPr>
          <w:rFonts w:ascii="Times New Roman" w:hAnsi="Times New Roman" w:cs="Times New Roman"/>
        </w:rPr>
        <w:t xml:space="preserve">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{"citationID":"YfCsYB9S","properties":{"formattedCitation":"(Besag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B62813">
        <w:rPr>
          <w:rFonts w:ascii="Times New Roman" w:hAnsi="Times New Roman" w:cs="Times New Roman"/>
        </w:rPr>
        <w:fldChar w:fldCharType="separate"/>
      </w:r>
      <w:r w:rsidR="00B62813" w:rsidRPr="00E50CB8">
        <w:rPr>
          <w:rFonts w:ascii="Times New Roman" w:hAnsi="Times New Roman" w:cs="Times New Roman"/>
        </w:rPr>
        <w:t>(Besag et al. 1991)</w:t>
      </w:r>
      <w:r w:rsidR="00B62813">
        <w:rPr>
          <w:rFonts w:ascii="Times New Roman" w:hAnsi="Times New Roman" w:cs="Times New Roman"/>
        </w:rPr>
        <w:fldChar w:fldCharType="end"/>
      </w:r>
      <w:r w:rsidR="00F74943" w:rsidRPr="00F74943">
        <w:rPr>
          <w:rFonts w:ascii="Times New Roman" w:hAnsi="Times New Roman" w:cs="Times New Roman"/>
        </w:rPr>
        <w:t>, where values came from a normal distribution, with conditional mean</w:t>
      </w:r>
      <w:r w:rsidR="00C62F14">
        <w:rPr>
          <w:rFonts w:ascii="Times New Roman" w:hAnsi="Times New Roman" w:cs="Times New Roman"/>
        </w:rPr>
        <w:t>s and variances as described above</w:t>
      </w:r>
      <w:r w:rsidR="00F74943" w:rsidRPr="00F74943">
        <w:rPr>
          <w:rFonts w:ascii="Times New Roman" w:hAnsi="Times New Roman" w:cs="Times New Roman"/>
        </w:rPr>
        <w:t xml:space="preserve">. Spatial structure was incorporated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year effect to be shared across neighboring cells. Year, represented by </w:t>
      </w:r>
      <w:r w:rsidR="00C57F76" w:rsidRPr="00C57F76">
        <w:rPr>
          <w:rFonts w:ascii="Times New Roman" w:hAnsi="Times New Roman" w:cs="Times New Roman"/>
          <w:i/>
        </w:rPr>
        <w:t>T</w:t>
      </w:r>
      <w:r w:rsidR="00F74943" w:rsidRPr="00F74943">
        <w:rPr>
          <w:rFonts w:ascii="Times New Roman" w:hAnsi="Times New Roman" w:cs="Times New Roman"/>
        </w:rPr>
        <w:t xml:space="preserve">, was transformed before analysis such that </w:t>
      </w:r>
      <w:commentRangeStart w:id="132"/>
      <w:r w:rsidR="00C57F76">
        <w:rPr>
          <w:rFonts w:ascii="Times New Roman" w:hAnsi="Times New Roman" w:cs="Times New Roman"/>
        </w:rPr>
        <w:t>max(</w:t>
      </w:r>
      <w:r w:rsidR="00C57F76" w:rsidRPr="00C57F76">
        <w:rPr>
          <w:rFonts w:ascii="Times New Roman" w:hAnsi="Times New Roman" w:cs="Times New Roman"/>
          <w:i/>
        </w:rPr>
        <w:t>T</w:t>
      </w:r>
      <w:r w:rsidR="00C57F76">
        <w:rPr>
          <w:rFonts w:ascii="Times New Roman" w:hAnsi="Times New Roman" w:cs="Times New Roman"/>
        </w:rPr>
        <w:t>) = 0</w:t>
      </w:r>
      <w:commentRangeEnd w:id="132"/>
      <w:r w:rsidR="005B3576">
        <w:rPr>
          <w:rStyle w:val="CommentReference"/>
        </w:rPr>
        <w:commentReference w:id="132"/>
      </w:r>
      <w:r w:rsidR="00F74943" w:rsidRPr="00F74943">
        <w:rPr>
          <w:rFonts w:ascii="Times New Roman" w:hAnsi="Times New Roman" w:cs="Times New Roman"/>
        </w:rPr>
        <w:t xml:space="preserve">, and each preceding year took an increasingly-negative integer value. Given the </w:t>
      </w:r>
      <w:r w:rsidR="00F74943" w:rsidRPr="00F74943">
        <w:rPr>
          <w:rFonts w:ascii="Times New Roman" w:hAnsi="Times New Roman" w:cs="Times New Roman"/>
        </w:rPr>
        <w:lastRenderedPageBreak/>
        <w:t xml:space="preserve">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F74943">
        <w:rPr>
          <w:rFonts w:ascii="Times New Roman" w:hAnsi="Times New Roman" w:cs="Times New Roman"/>
        </w:rPr>
        <w:t xml:space="preserve"> could be interpreted as </w:t>
      </w:r>
      <w:r w:rsidR="00721AEB">
        <w:rPr>
          <w:rFonts w:ascii="Times New Roman" w:hAnsi="Times New Roman" w:cs="Times New Roman"/>
        </w:rPr>
        <w:t>a cell-specific expected count</w:t>
      </w:r>
      <w:r w:rsidR="00F74943" w:rsidRPr="00F74943">
        <w:rPr>
          <w:rFonts w:ascii="Times New Roman" w:hAnsi="Times New Roman" w:cs="Times New Roman"/>
        </w:rPr>
        <w:t xml:space="preserve"> given one party hour of effort during the final year in </w:t>
      </w:r>
      <w:r w:rsidR="00796C7A">
        <w:rPr>
          <w:rFonts w:ascii="Times New Roman" w:hAnsi="Times New Roman" w:cs="Times New Roman"/>
        </w:rPr>
        <w:t>the</w:t>
      </w:r>
      <w:r w:rsidR="00F74943" w:rsidRPr="00F74943">
        <w:rPr>
          <w:rFonts w:ascii="Times New Roman" w:hAnsi="Times New Roman" w:cs="Times New Roman"/>
        </w:rPr>
        <w:t xml:space="preserve"> time series.</w:t>
      </w:r>
    </w:p>
    <w:p w14:paraId="01E1B51D" w14:textId="77777777" w:rsidR="00F74943" w:rsidRPr="00F74943" w:rsidRDefault="00F74943" w:rsidP="00305174">
      <w:pPr>
        <w:pStyle w:val="NoSpacing"/>
        <w:spacing w:line="480" w:lineRule="auto"/>
        <w:rPr>
          <w:rFonts w:ascii="Times New Roman" w:hAnsi="Times New Roman" w:cs="Times New Roman"/>
        </w:rPr>
      </w:pPr>
    </w:p>
    <w:p w14:paraId="4AEDC0A6" w14:textId="10BCC304"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8827CF">
        <w:rPr>
          <w:rFonts w:ascii="Times New Roman" w:hAnsi="Times New Roman" w:cs="Times New Roman"/>
        </w:rPr>
        <w:t xml:space="preserve">, was a </w:t>
      </w:r>
      <w:r w:rsidRPr="00F74943">
        <w:rPr>
          <w:rFonts w:ascii="Times New Roman" w:hAnsi="Times New Roman" w:cs="Times New Roman"/>
        </w:rPr>
        <w:t>random effect that accounted for variation in relative abundance among circles, possibly due to differences in habitat conditions or observer experience</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{"citationID":"xSuRZAKB","properties":{"formattedCitation":"(Soykan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(Soykan et al. 2016)</w:t>
      </w:r>
      <w:r w:rsidR="00796C7A">
        <w:rPr>
          <w:rFonts w:ascii="Times New Roman" w:hAnsi="Times New Roman" w:cs="Times New Roman"/>
        </w:rPr>
        <w:fldChar w:fldCharType="end"/>
      </w:r>
      <w:r w:rsidRPr="00F74943">
        <w:rPr>
          <w:rFonts w:ascii="Times New Roman" w:hAnsi="Times New Roman" w:cs="Times New Roman"/>
        </w:rPr>
        <w:t>.</w:t>
      </w:r>
      <w:r w:rsidR="00796C7A">
        <w:rPr>
          <w:rFonts w:ascii="Times New Roman" w:hAnsi="Times New Roman" w:cs="Times New Roman"/>
        </w:rPr>
        <w:t xml:space="preserve">  Note that the m</w:t>
      </w:r>
      <w:r w:rsidR="00646365">
        <w:rPr>
          <w:rFonts w:ascii="Times New Roman" w:hAnsi="Times New Roman" w:cs="Times New Roman"/>
        </w:rPr>
        <w:t>odel did not include a normally-</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646365">
        <w:rPr>
          <w:rFonts w:ascii="Times New Roman" w:hAnsi="Times New Roman" w:cs="Times New Roman"/>
        </w:rPr>
        <w:t>observation-level</w:t>
      </w:r>
      <w:del w:id="133" w:author="Michel, Nicole" w:date="2018-10-17T13:33:00Z">
        <w:r w:rsidR="008B1A21" w:rsidDel="005B3576">
          <w:rPr>
            <w:rFonts w:ascii="Times New Roman" w:hAnsi="Times New Roman" w:cs="Times New Roman"/>
          </w:rPr>
          <w:delText>,</w:delText>
        </w:r>
      </w:del>
      <w:r w:rsidR="00796C7A">
        <w:rPr>
          <w:rFonts w:ascii="Times New Roman" w:hAnsi="Times New Roman" w:cs="Times New Roman"/>
        </w:rPr>
        <w:t xml:space="preserve"> random effect</w:t>
      </w:r>
      <w:r w:rsidR="00CE134E">
        <w:rPr>
          <w:rFonts w:ascii="Times New Roman" w:hAnsi="Times New Roman" w:cs="Times New Roman"/>
        </w:rPr>
        <w:t xml:space="preserve"> to deal with overdispersed</w:t>
      </w:r>
      <w:r w:rsidR="007D3186">
        <w:rPr>
          <w:rFonts w:ascii="Times New Roman" w:hAnsi="Times New Roman" w:cs="Times New Roman"/>
        </w:rPr>
        <w:t xml:space="preserve"> </w:t>
      </w:r>
      <w:r w:rsidR="00796C7A">
        <w:rPr>
          <w:rFonts w:ascii="Times New Roman" w:hAnsi="Times New Roman" w:cs="Times New Roman"/>
        </w:rPr>
        <w:t>Poisson counts</w:t>
      </w:r>
      <w:r w:rsidR="008B1A21">
        <w:rPr>
          <w:rFonts w:ascii="Times New Roman" w:hAnsi="Times New Roman" w:cs="Times New Roman"/>
        </w:rPr>
        <w:t>, as is done for</w:t>
      </w:r>
      <w:r w:rsidR="007D3186">
        <w:rPr>
          <w:rFonts w:ascii="Times New Roman" w:hAnsi="Times New Roman" w:cs="Times New Roman"/>
        </w:rPr>
        <w:t xml:space="preserve"> the standard approach</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{"citationID":"88yXZiUH","properties":{"formattedCitation":"(Sauer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(Sauer and Link 2011, Soykan et al. 2016)</w:t>
      </w:r>
      <w:r w:rsidR="00796C7A">
        <w:rPr>
          <w:rFonts w:ascii="Times New Roman" w:hAnsi="Times New Roman" w:cs="Times New Roman"/>
        </w:rPr>
        <w:fldChar w:fldCharType="end"/>
      </w:r>
      <w:r w:rsidR="00796C7A">
        <w:rPr>
          <w:rFonts w:ascii="Times New Roman" w:hAnsi="Times New Roman" w:cs="Times New Roman"/>
        </w:rPr>
        <w:t xml:space="preserve">.  </w:t>
      </w:r>
      <w:commentRangeStart w:id="134"/>
      <w:r w:rsidR="00796C7A">
        <w:rPr>
          <w:rFonts w:ascii="Times New Roman" w:hAnsi="Times New Roman" w:cs="Times New Roman"/>
        </w:rPr>
        <w:t xml:space="preserve">Rather, we </w:t>
      </w:r>
      <w:r w:rsidR="00646365">
        <w:rPr>
          <w:rFonts w:ascii="Times New Roman" w:hAnsi="Times New Roman" w:cs="Times New Roman"/>
        </w:rPr>
        <w:t>used</w:t>
      </w:r>
      <w:r w:rsidR="00796C7A">
        <w:rPr>
          <w:rFonts w:ascii="Times New Roman" w:hAnsi="Times New Roman" w:cs="Times New Roman"/>
        </w:rPr>
        <w:t xml:space="preserve"> </w:t>
      </w:r>
      <w:commentRangeEnd w:id="134"/>
      <w:r w:rsidR="005B3576">
        <w:rPr>
          <w:rStyle w:val="CommentReference"/>
        </w:rPr>
        <w:commentReference w:id="134"/>
      </w:r>
      <w:r w:rsidR="00796C7A">
        <w:rPr>
          <w:rFonts w:ascii="Times New Roman" w:hAnsi="Times New Roman" w:cs="Times New Roman"/>
        </w:rPr>
        <w:t>a negative binomial count distribution</w:t>
      </w:r>
      <w:r w:rsidR="00CE134E">
        <w:rPr>
          <w:rFonts w:ascii="Times New Roman" w:hAnsi="Times New Roman" w:cs="Times New Roman"/>
        </w:rPr>
        <w:t xml:space="preserve"> </w:t>
      </w:r>
      <w:r w:rsidR="004A35A6">
        <w:rPr>
          <w:rFonts w:ascii="Times New Roman" w:hAnsi="Times New Roman" w:cs="Times New Roman"/>
        </w:rPr>
        <w:t xml:space="preserve">for </w:t>
      </w:r>
      <w:r w:rsidR="004A35A6" w:rsidRPr="004A35A6">
        <w:rPr>
          <w:rFonts w:ascii="Times New Roman" w:hAnsi="Times New Roman" w:cs="Times New Roman"/>
          <w:i/>
        </w:rPr>
        <w:t>y</w:t>
      </w:r>
      <w:r w:rsidR="004A35A6">
        <w:rPr>
          <w:rFonts w:ascii="Times New Roman" w:hAnsi="Times New Roman" w:cs="Times New Roman"/>
          <w:i/>
        </w:rPr>
        <w:t>,</w:t>
      </w:r>
      <w:r w:rsidR="004A35A6">
        <w:rPr>
          <w:rFonts w:ascii="Times New Roman" w:hAnsi="Times New Roman" w:cs="Times New Roman"/>
        </w:rPr>
        <w:t xml:space="preserve"> </w:t>
      </w:r>
      <w:r w:rsidR="00CE134E">
        <w:rPr>
          <w:rFonts w:ascii="Times New Roman" w:hAnsi="Times New Roman" w:cs="Times New Roman"/>
        </w:rPr>
        <w:t xml:space="preserve">with mean </w:t>
      </w:r>
      <m:oMath>
        <m:r>
          <w:rPr>
            <w:rFonts w:ascii="Cambria Math" w:hAnsi="Cambria Math" w:cs="Times New Roman"/>
          </w:rPr>
          <m:t>μ</m:t>
        </m:r>
      </m:oMath>
      <w:r w:rsidR="00CE134E">
        <w:rPr>
          <w:rFonts w:ascii="Times New Roman" w:eastAsiaTheme="minorEastAsia" w:hAnsi="Times New Roman" w:cs="Times New Roman"/>
        </w:rPr>
        <w:t xml:space="preserve"> and </w:t>
      </w:r>
      <w:r w:rsidR="00CE134E">
        <w:rPr>
          <w:rFonts w:ascii="Times New Roman" w:hAnsi="Times New Roman" w:cs="Times New Roman"/>
        </w:rPr>
        <w:t xml:space="preserve">dispersion parameter </w:t>
      </w:r>
      <m:oMath>
        <m:r>
          <w:rPr>
            <w:rFonts w:ascii="Cambria Math" w:eastAsiaTheme="minorEastAsia" w:hAnsi="Cambria Math" w:cs="Times New Roman"/>
          </w:rPr>
          <m:t>ϕ</m:t>
        </m:r>
      </m:oMath>
      <w:r w:rsidR="00FC05D8">
        <w:rPr>
          <w:rFonts w:ascii="Times New Roman" w:hAnsi="Times New Roman" w:cs="Times New Roman"/>
        </w:rPr>
        <w:t xml:space="preserve">, which can be </w:t>
      </w:r>
      <w:r w:rsidR="00CE134E">
        <w:rPr>
          <w:rFonts w:ascii="Times New Roman" w:hAnsi="Times New Roman" w:cs="Times New Roman"/>
        </w:rPr>
        <w:t>written</w:t>
      </w:r>
      <w:r w:rsidR="00FC05D8">
        <w:rPr>
          <w:rFonts w:ascii="Times New Roman" w:hAnsi="Times New Roman" w:cs="Times New Roman"/>
        </w:rPr>
        <w:t xml:space="preserve"> as</w:t>
      </w:r>
      <w:r w:rsidR="00FB0F2B">
        <w:rPr>
          <w:rFonts w:ascii="Times New Roman" w:hAnsi="Times New Roman" w:cs="Times New Roman"/>
        </w:rPr>
        <w:t xml:space="preserv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B0F2B">
        <w:rPr>
          <w:rFonts w:ascii="Times New Roman" w:eastAsiaTheme="minorEastAsia" w:hAnsi="Times New Roman" w:cs="Times New Roman"/>
        </w:rPr>
        <w:t xml:space="preserve"> and</w:t>
      </w:r>
      <w:r w:rsidR="00FC05D8">
        <w:rPr>
          <w:rFonts w:ascii="Times New Roman" w:eastAsiaTheme="minorEastAsia" w:hAnsi="Times New Roman" w:cs="Times New Roman"/>
        </w:rPr>
        <w:t xml:space="preserve"> </w:t>
      </w:r>
      <m:oMath>
        <m:r>
          <w:rPr>
            <w:rFonts w:ascii="Cambria Math" w:eastAsiaTheme="minorEastAsia" w:hAnsi="Cambria Math" w:cs="Times New Roman"/>
          </w:rPr>
          <m:t xml:space="preserve">ε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Pr>
          <w:rFonts w:ascii="Times New Roman" w:hAnsi="Times New Roman" w:cs="Times New Roman"/>
        </w:rPr>
        <w:t xml:space="preserve"> </w:t>
      </w:r>
      <w:r w:rsidR="00264FA3">
        <w:rPr>
          <w:rFonts w:ascii="Times New Roman" w:hAnsi="Times New Roman" w:cs="Times New Roman"/>
        </w:rPr>
        <w:fldChar w:fldCharType="begin"/>
      </w:r>
      <w:r w:rsidR="00D551FC">
        <w:rPr>
          <w:rFonts w:ascii="Times New Roman" w:hAnsi="Times New Roman" w:cs="Times New Roman"/>
        </w:rPr>
        <w:instrText xml:space="preserve"> ADDIN ZOTERO_ITEM CSL_CITATION {"citationID":"FOGS5qng","properties":{"formattedCitation":"(Linden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label":"page"}],"schema":"https://github.com/citation-style-language/schema/raw/master/csl-citation.json"} </w:instrText>
      </w:r>
      <w:r w:rsidR="00264FA3">
        <w:rPr>
          <w:rFonts w:ascii="Times New Roman" w:hAnsi="Times New Roman" w:cs="Times New Roman"/>
        </w:rPr>
        <w:fldChar w:fldCharType="separate"/>
      </w:r>
      <w:r w:rsidR="00D551FC" w:rsidRPr="00D551FC">
        <w:rPr>
          <w:rFonts w:ascii="Times New Roman" w:hAnsi="Times New Roman" w:cs="Times New Roman"/>
        </w:rPr>
        <w:t>(Linden and Mantyniemi 2011)</w:t>
      </w:r>
      <w:r w:rsidR="00264FA3">
        <w:rPr>
          <w:rFonts w:ascii="Times New Roman" w:hAnsi="Times New Roman" w:cs="Times New Roman"/>
        </w:rPr>
        <w:fldChar w:fldCharType="end"/>
      </w:r>
      <w:r w:rsidR="00264FA3">
        <w:rPr>
          <w:rFonts w:ascii="Times New Roman" w:hAnsi="Times New Roman" w:cs="Times New Roman"/>
        </w:rPr>
        <w:t>.</w:t>
      </w:r>
      <w:r w:rsidR="00FC05D8">
        <w:rPr>
          <w:rFonts w:ascii="Times New Roman" w:hAnsi="Times New Roman" w:cs="Times New Roman"/>
        </w:rPr>
        <w:t xml:space="preserve"> </w:t>
      </w:r>
      <w:r w:rsidR="000B45C6">
        <w:rPr>
          <w:rFonts w:ascii="Times New Roman" w:hAnsi="Times New Roman" w:cs="Times New Roman"/>
        </w:rPr>
        <w:t xml:space="preserve"> </w:t>
      </w:r>
      <w:r w:rsidR="00FC05D8">
        <w:rPr>
          <w:rFonts w:ascii="Times New Roman" w:hAnsi="Times New Roman" w:cs="Times New Roman"/>
        </w:rPr>
        <w:t>This a</w:t>
      </w:r>
      <w:r w:rsidR="000B45C6">
        <w:rPr>
          <w:rFonts w:ascii="Times New Roman" w:hAnsi="Times New Roman" w:cs="Times New Roman"/>
        </w:rPr>
        <w:t xml:space="preserve">pproach </w:t>
      </w:r>
      <w:r w:rsidR="00E50CB8">
        <w:rPr>
          <w:rFonts w:ascii="Times New Roman" w:hAnsi="Times New Roman" w:cs="Times New Roman"/>
        </w:rPr>
        <w:t>wa</w:t>
      </w:r>
      <w:r w:rsidR="000B45C6">
        <w:rPr>
          <w:rFonts w:ascii="Times New Roman" w:hAnsi="Times New Roman" w:cs="Times New Roman"/>
        </w:rPr>
        <w:t xml:space="preserve">s </w:t>
      </w:r>
      <w:commentRangeStart w:id="135"/>
      <w:r w:rsidR="00393E60">
        <w:rPr>
          <w:rFonts w:ascii="Times New Roman" w:hAnsi="Times New Roman" w:cs="Times New Roman"/>
        </w:rPr>
        <w:t>similar</w:t>
      </w:r>
      <w:r w:rsidR="000B45C6">
        <w:rPr>
          <w:rFonts w:ascii="Times New Roman" w:hAnsi="Times New Roman" w:cs="Times New Roman"/>
        </w:rPr>
        <w:t xml:space="preserve"> to </w:t>
      </w:r>
      <w:r w:rsidR="004A35A6">
        <w:rPr>
          <w:rFonts w:ascii="Times New Roman" w:hAnsi="Times New Roman" w:cs="Times New Roman"/>
        </w:rPr>
        <w:t>using</w:t>
      </w:r>
      <w:r w:rsidR="000B45C6">
        <w:rPr>
          <w:rFonts w:ascii="Times New Roman" w:hAnsi="Times New Roman" w:cs="Times New Roman"/>
        </w:rPr>
        <w:t xml:space="preserve"> a g</w:t>
      </w:r>
      <w:r w:rsidR="00646365">
        <w:rPr>
          <w:rFonts w:ascii="Times New Roman" w:hAnsi="Times New Roman" w:cs="Times New Roman"/>
        </w:rPr>
        <w:t>amma</w:t>
      </w:r>
      <w:r w:rsidR="000B45C6">
        <w:rPr>
          <w:rFonts w:ascii="Times New Roman" w:hAnsi="Times New Roman" w:cs="Times New Roman"/>
        </w:rPr>
        <w:t>-</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0B45C6">
        <w:rPr>
          <w:rFonts w:ascii="Times New Roman" w:hAnsi="Times New Roman" w:cs="Times New Roman"/>
        </w:rPr>
        <w:t>observation-level</w:t>
      </w:r>
      <w:r w:rsidR="008B1A21">
        <w:rPr>
          <w:rFonts w:ascii="Times New Roman" w:hAnsi="Times New Roman" w:cs="Times New Roman"/>
        </w:rPr>
        <w:t>,</w:t>
      </w:r>
      <w:r w:rsidR="00796C7A">
        <w:rPr>
          <w:rFonts w:ascii="Times New Roman" w:hAnsi="Times New Roman" w:cs="Times New Roman"/>
        </w:rPr>
        <w:t xml:space="preserve"> random effect</w:t>
      </w:r>
      <w:commentRangeEnd w:id="135"/>
      <w:r w:rsidR="005B3576">
        <w:rPr>
          <w:rStyle w:val="CommentReference"/>
        </w:rPr>
        <w:commentReference w:id="135"/>
      </w:r>
      <w:r w:rsidR="00796C7A">
        <w:rPr>
          <w:rFonts w:ascii="Times New Roman" w:hAnsi="Times New Roman" w:cs="Times New Roman"/>
        </w:rPr>
        <w:t xml:space="preserve"> </w:t>
      </w:r>
      <w:r w:rsidR="00CE134E">
        <w:rPr>
          <w:rFonts w:ascii="Times New Roman" w:hAnsi="Times New Roman" w:cs="Times New Roman"/>
        </w:rPr>
        <w:t>to deal with overdispersed</w:t>
      </w:r>
      <w:r w:rsidR="00796C7A">
        <w:rPr>
          <w:rFonts w:ascii="Times New Roman" w:hAnsi="Times New Roman" w:cs="Times New Roman"/>
        </w:rPr>
        <w:t xml:space="preserve"> Poisson counts</w:t>
      </w:r>
      <w:r w:rsidR="008B1A21">
        <w:rPr>
          <w:rFonts w:ascii="Times New Roman" w:hAnsi="Times New Roman" w:cs="Times New Roman"/>
        </w:rPr>
        <w:t>, and yielded an estimate for</w:t>
      </w:r>
      <w:r w:rsidR="000B45C6">
        <w:rPr>
          <w:rFonts w:ascii="Times New Roman" w:hAnsi="Times New Roman" w:cs="Times New Roman"/>
        </w:rPr>
        <w:t xml:space="preserve"> </w:t>
      </w:r>
      <m:oMath>
        <m:r>
          <w:rPr>
            <w:rFonts w:ascii="Cambria Math" w:hAnsi="Cambria Math" w:cs="Times New Roman"/>
          </w:rPr>
          <m:t>ϕ</m:t>
        </m:r>
      </m:oMath>
      <w:r w:rsidR="00FB0F2B">
        <w:rPr>
          <w:rFonts w:ascii="Times New Roman" w:eastAsiaTheme="minorEastAsia" w:hAnsi="Times New Roman" w:cs="Times New Roman"/>
        </w:rPr>
        <w:t xml:space="preserve">, </w:t>
      </w:r>
      <w:r w:rsidR="00FC05D8">
        <w:rPr>
          <w:rFonts w:ascii="Times New Roman" w:eastAsiaTheme="minorEastAsia" w:hAnsi="Times New Roman" w:cs="Times New Roman"/>
        </w:rPr>
        <w:t>which</w:t>
      </w:r>
      <w:r w:rsidR="00E50CB8">
        <w:rPr>
          <w:rFonts w:ascii="Times New Roman" w:hAnsi="Times New Roman" w:cs="Times New Roman"/>
        </w:rPr>
        <w:t xml:space="preserve"> </w:t>
      </w:r>
      <w:r w:rsidR="008B1A21">
        <w:rPr>
          <w:rFonts w:ascii="Times New Roman" w:hAnsi="Times New Roman" w:cs="Times New Roman"/>
        </w:rPr>
        <w:t>represented</w:t>
      </w:r>
      <w:r w:rsidR="000B45C6">
        <w:rPr>
          <w:rFonts w:ascii="Times New Roman" w:hAnsi="Times New Roman" w:cs="Times New Roman"/>
        </w:rPr>
        <w:t xml:space="preserve"> the degree of overdispersion.</w:t>
      </w:r>
    </w:p>
    <w:p w14:paraId="1E04731B" w14:textId="77777777" w:rsidR="00F74943" w:rsidRPr="00F74943" w:rsidRDefault="00F74943" w:rsidP="00305174">
      <w:pPr>
        <w:pStyle w:val="NoSpacing"/>
        <w:spacing w:line="480" w:lineRule="auto"/>
        <w:rPr>
          <w:rFonts w:ascii="Times New Roman" w:hAnsi="Times New Roman" w:cs="Times New Roman"/>
        </w:rPr>
      </w:pPr>
    </w:p>
    <w:p w14:paraId="2BC09246" w14:textId="679F1FFA" w:rsidR="00C57F76" w:rsidRPr="00C57F76" w:rsidRDefault="00C57F76" w:rsidP="00305174">
      <w:pPr>
        <w:pStyle w:val="NoSpacing"/>
        <w:spacing w:line="480" w:lineRule="auto"/>
        <w:rPr>
          <w:rFonts w:ascii="Times New Roman" w:hAnsi="Times New Roman" w:cs="Times New Roman"/>
          <w:b/>
          <w:i/>
        </w:rPr>
      </w:pPr>
      <w:del w:id="136" w:author="Michel, Nicole" w:date="2018-10-17T13:33:00Z">
        <w:r w:rsidRPr="00C57F76" w:rsidDel="005B3576">
          <w:rPr>
            <w:rFonts w:ascii="Times New Roman" w:hAnsi="Times New Roman" w:cs="Times New Roman"/>
            <w:b/>
            <w:i/>
          </w:rPr>
          <w:delText>Data</w:delText>
        </w:r>
      </w:del>
      <w:ins w:id="137" w:author="Michel, Nicole" w:date="2018-10-17T13:33:00Z">
        <w:r w:rsidR="005B3576">
          <w:rPr>
            <w:rFonts w:ascii="Times New Roman" w:hAnsi="Times New Roman" w:cs="Times New Roman"/>
            <w:b/>
            <w:i/>
          </w:rPr>
          <w:t>Case Study</w:t>
        </w:r>
      </w:ins>
    </w:p>
    <w:p w14:paraId="15B85B81" w14:textId="7823C55D" w:rsidR="00F74943" w:rsidRPr="00F74943" w:rsidRDefault="00FA3D75" w:rsidP="00305174">
      <w:pPr>
        <w:pStyle w:val="NoSpacing"/>
        <w:spacing w:line="480" w:lineRule="auto"/>
        <w:rPr>
          <w:rFonts w:ascii="Times New Roman" w:hAnsi="Times New Roman" w:cs="Times New Roman"/>
        </w:rPr>
      </w:pPr>
      <w:del w:id="138" w:author="Michel, Nicole" w:date="2018-10-17T13:36:00Z">
        <w:r w:rsidDel="005B3576">
          <w:rPr>
            <w:rFonts w:ascii="Times New Roman" w:hAnsi="Times New Roman" w:cs="Times New Roman"/>
          </w:rPr>
          <w:delText>We</w:delText>
        </w:r>
      </w:del>
      <w:ins w:id="139" w:author="Michel, Nicole" w:date="2018-10-17T13:36:00Z">
        <w:r w:rsidR="005B3576">
          <w:rPr>
            <w:rFonts w:ascii="Times New Roman" w:hAnsi="Times New Roman" w:cs="Times New Roman"/>
          </w:rPr>
          <w:t>To demonstrate this method, we developed a case study using</w:t>
        </w:r>
      </w:ins>
      <w:del w:id="140" w:author="Michel, Nicole" w:date="2018-10-17T13:36:00Z">
        <w:r w:rsidDel="005B3576">
          <w:rPr>
            <w:rFonts w:ascii="Times New Roman" w:hAnsi="Times New Roman" w:cs="Times New Roman"/>
          </w:rPr>
          <w:delText xml:space="preserve"> used </w:delText>
        </w:r>
      </w:del>
      <w:ins w:id="141" w:author="Michel, Nicole" w:date="2018-10-17T13:36:00Z">
        <w:r w:rsidR="005B3576">
          <w:rPr>
            <w:rFonts w:ascii="Times New Roman" w:hAnsi="Times New Roman" w:cs="Times New Roman"/>
          </w:rPr>
          <w:t xml:space="preserve"> </w:t>
        </w:r>
      </w:ins>
      <w:r>
        <w:rPr>
          <w:rFonts w:ascii="Times New Roman" w:hAnsi="Times New Roman" w:cs="Times New Roman"/>
        </w:rPr>
        <w:t xml:space="preserve">data for the </w:t>
      </w:r>
      <w:r w:rsidRPr="00F74943">
        <w:rPr>
          <w:rFonts w:ascii="Times New Roman" w:hAnsi="Times New Roman" w:cs="Times New Roman"/>
        </w:rPr>
        <w:t>American Robin</w:t>
      </w:r>
      <w:r>
        <w:rPr>
          <w:rFonts w:ascii="Times New Roman" w:hAnsi="Times New Roman" w:cs="Times New Roman"/>
        </w:rPr>
        <w:t xml:space="preserve"> (</w:t>
      </w:r>
      <w:r w:rsidRPr="008750AB">
        <w:rPr>
          <w:rFonts w:ascii="Times New Roman" w:hAnsi="Times New Roman" w:cs="Times New Roman"/>
          <w:i/>
        </w:rPr>
        <w:t>Turdus migratorius</w:t>
      </w:r>
      <w:r>
        <w:rPr>
          <w:rFonts w:ascii="Times New Roman" w:hAnsi="Times New Roman" w:cs="Times New Roman"/>
        </w:rPr>
        <w:t>)</w:t>
      </w:r>
      <w:r w:rsidRPr="00F74943">
        <w:rPr>
          <w:rFonts w:ascii="Times New Roman" w:hAnsi="Times New Roman" w:cs="Times New Roman"/>
        </w:rPr>
        <w:t xml:space="preserve">, from </w:t>
      </w:r>
      <w:r w:rsidR="00863FDB">
        <w:rPr>
          <w:rFonts w:ascii="Times New Roman" w:hAnsi="Times New Roman" w:cs="Times New Roman"/>
        </w:rPr>
        <w:t xml:space="preserve">Audubon </w:t>
      </w:r>
      <w:del w:id="142" w:author="Michel, Nicole" w:date="2018-10-17T13:36:00Z">
        <w:r w:rsidRPr="00F74943" w:rsidDel="005B3576">
          <w:rPr>
            <w:rFonts w:ascii="Times New Roman" w:hAnsi="Times New Roman" w:cs="Times New Roman"/>
          </w:rPr>
          <w:delText>Christmas Bird Counts</w:delText>
        </w:r>
      </w:del>
      <w:ins w:id="143" w:author="Michel, Nicole" w:date="2018-10-17T13:36:00Z">
        <w:r w:rsidR="005B3576">
          <w:rPr>
            <w:rFonts w:ascii="Times New Roman" w:hAnsi="Times New Roman" w:cs="Times New Roman"/>
          </w:rPr>
          <w:t>CBCs</w:t>
        </w:r>
      </w:ins>
      <w:r w:rsidRPr="00F74943">
        <w:rPr>
          <w:rFonts w:ascii="Times New Roman" w:hAnsi="Times New Roman" w:cs="Times New Roman"/>
        </w:rPr>
        <w:t xml:space="preserve"> conducted across </w:t>
      </w:r>
      <w:commentRangeStart w:id="144"/>
      <w:r w:rsidRPr="00F74943">
        <w:rPr>
          <w:rFonts w:ascii="Times New Roman" w:hAnsi="Times New Roman" w:cs="Times New Roman"/>
        </w:rPr>
        <w:t xml:space="preserve">North America </w:t>
      </w:r>
      <w:commentRangeEnd w:id="144"/>
      <w:r w:rsidR="00A116FD">
        <w:rPr>
          <w:rStyle w:val="CommentReference"/>
        </w:rPr>
        <w:commentReference w:id="144"/>
      </w:r>
      <w:r w:rsidRPr="00F74943">
        <w:rPr>
          <w:rFonts w:ascii="Times New Roman" w:hAnsi="Times New Roman" w:cs="Times New Roman"/>
        </w:rPr>
        <w:t>from 1966 through 2017</w:t>
      </w:r>
      <w:r>
        <w:rPr>
          <w:rFonts w:ascii="Times New Roman" w:hAnsi="Times New Roman" w:cs="Times New Roman"/>
        </w:rPr>
        <w:t xml:space="preserve">, </w:t>
      </w:r>
      <w:r w:rsidR="00F74943" w:rsidRPr="00F74943">
        <w:rPr>
          <w:rFonts w:ascii="Times New Roman" w:hAnsi="Times New Roman" w:cs="Times New Roman"/>
        </w:rPr>
        <w:t>to demonstrate the SVC modeling approach</w:t>
      </w:r>
      <w:r w:rsidR="008B1A21">
        <w:rPr>
          <w:rFonts w:ascii="Times New Roman" w:hAnsi="Times New Roman" w:cs="Times New Roman"/>
        </w:rPr>
        <w:t>,</w:t>
      </w:r>
      <w:r w:rsidR="00F74943" w:rsidRPr="00F74943">
        <w:rPr>
          <w:rFonts w:ascii="Times New Roman" w:hAnsi="Times New Roman" w:cs="Times New Roman"/>
        </w:rPr>
        <w:t xml:space="preserve"> </w:t>
      </w:r>
      <w:r>
        <w:rPr>
          <w:rFonts w:ascii="Times New Roman" w:hAnsi="Times New Roman" w:cs="Times New Roman"/>
        </w:rPr>
        <w:t xml:space="preserve">and </w:t>
      </w:r>
      <w:r w:rsidR="008B1A21">
        <w:rPr>
          <w:rFonts w:ascii="Times New Roman" w:hAnsi="Times New Roman" w:cs="Times New Roman"/>
        </w:rPr>
        <w:t xml:space="preserve">to </w:t>
      </w:r>
      <w:r>
        <w:rPr>
          <w:rFonts w:ascii="Times New Roman" w:hAnsi="Times New Roman" w:cs="Times New Roman"/>
        </w:rPr>
        <w:t>compare results with those using the standard approach</w:t>
      </w:r>
      <w:r w:rsidR="00F74943" w:rsidRPr="00F74943">
        <w:rPr>
          <w:rFonts w:ascii="Times New Roman" w:hAnsi="Times New Roman" w:cs="Times New Roman"/>
        </w:rPr>
        <w:t>. Before modeling the data, extreme outliers (</w:t>
      </w:r>
      <w:r w:rsidR="00C57F76">
        <w:rPr>
          <w:rFonts w:ascii="Times New Roman" w:hAnsi="Times New Roman" w:cs="Times New Roman"/>
        </w:rPr>
        <w:t xml:space="preserve">&gt; </w:t>
      </w:r>
      <w:r w:rsidR="00F74943" w:rsidRPr="00F74943">
        <w:rPr>
          <w:rFonts w:ascii="Times New Roman" w:hAnsi="Times New Roman" w:cs="Times New Roman"/>
        </w:rPr>
        <w:t xml:space="preserve">3 SD from the mean, after log transformation) in counts and effort were removed. After filtering, there were </w:t>
      </w:r>
      <w:commentRangeStart w:id="145"/>
      <w:ins w:id="146" w:author="Michel, Nicole" w:date="2018-10-17T14:35:00Z">
        <w:r w:rsidR="00E711F7">
          <w:rPr>
            <w:rFonts w:ascii="Times New Roman" w:hAnsi="Times New Roman" w:cs="Times New Roman"/>
          </w:rPr>
          <w:t>XX</w:t>
        </w:r>
      </w:ins>
      <w:commentRangeEnd w:id="145"/>
      <w:ins w:id="147" w:author="Michel, Nicole" w:date="2018-10-17T14:36:00Z">
        <w:r w:rsidR="00E711F7">
          <w:rPr>
            <w:rStyle w:val="CommentReference"/>
          </w:rPr>
          <w:commentReference w:id="145"/>
        </w:r>
      </w:ins>
      <w:ins w:id="148" w:author="Michel, Nicole" w:date="2018-10-17T14:35:00Z">
        <w:r w:rsidR="00E711F7">
          <w:rPr>
            <w:rFonts w:ascii="Times New Roman" w:hAnsi="Times New Roman" w:cs="Times New Roman"/>
          </w:rPr>
          <w:t xml:space="preserve"> American Robins encountered in </w:t>
        </w:r>
      </w:ins>
      <w:r w:rsidR="00F74943" w:rsidRPr="00F74943">
        <w:rPr>
          <w:rFonts w:ascii="Times New Roman" w:hAnsi="Times New Roman" w:cs="Times New Roman"/>
        </w:rPr>
        <w:t>78,140 counts</w:t>
      </w:r>
      <w:del w:id="149" w:author="Michel, Nicole" w:date="2018-10-17T14:35:00Z">
        <w:r w:rsidR="005E5120" w:rsidDel="00E711F7">
          <w:rPr>
            <w:rFonts w:ascii="Times New Roman" w:hAnsi="Times New Roman" w:cs="Times New Roman"/>
          </w:rPr>
          <w:delText>,</w:delText>
        </w:r>
      </w:del>
      <w:r w:rsidR="00F74943" w:rsidRPr="00F74943">
        <w:rPr>
          <w:rFonts w:ascii="Times New Roman" w:hAnsi="Times New Roman" w:cs="Times New Roman"/>
        </w:rPr>
        <w:t xml:space="preserve"> from 3</w:t>
      </w:r>
      <w:r w:rsidR="00C57F76">
        <w:rPr>
          <w:rFonts w:ascii="Times New Roman" w:hAnsi="Times New Roman" w:cs="Times New Roman"/>
        </w:rPr>
        <w:t>,</w:t>
      </w:r>
      <w:r w:rsidR="00F74943" w:rsidRPr="00F74943">
        <w:rPr>
          <w:rFonts w:ascii="Times New Roman" w:hAnsi="Times New Roman" w:cs="Times New Roman"/>
        </w:rPr>
        <w:t xml:space="preserve">195 count circles </w:t>
      </w:r>
      <w:r w:rsidR="005E5120">
        <w:rPr>
          <w:rFonts w:ascii="Times New Roman" w:hAnsi="Times New Roman" w:cs="Times New Roman"/>
        </w:rPr>
        <w:t xml:space="preserve">over 52 years, </w:t>
      </w:r>
      <w:r w:rsidR="00F74943" w:rsidRPr="00F74943">
        <w:rPr>
          <w:rFonts w:ascii="Times New Roman" w:hAnsi="Times New Roman" w:cs="Times New Roman"/>
        </w:rPr>
        <w:t>for modeling.</w:t>
      </w:r>
    </w:p>
    <w:p w14:paraId="5C9B0FB2" w14:textId="77777777" w:rsidR="00F74943" w:rsidRPr="00F74943" w:rsidRDefault="00F74943" w:rsidP="00305174">
      <w:pPr>
        <w:pStyle w:val="NoSpacing"/>
        <w:spacing w:line="480" w:lineRule="auto"/>
        <w:rPr>
          <w:rFonts w:ascii="Times New Roman" w:hAnsi="Times New Roman" w:cs="Times New Roman"/>
        </w:rPr>
      </w:pPr>
    </w:p>
    <w:p w14:paraId="43B60378" w14:textId="77777777"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lastRenderedPageBreak/>
        <w:t>Locations of the 3</w:t>
      </w:r>
      <w:r w:rsidR="00C57F76">
        <w:rPr>
          <w:rFonts w:ascii="Times New Roman" w:hAnsi="Times New Roman" w:cs="Times New Roman"/>
        </w:rPr>
        <w:t>,</w:t>
      </w:r>
      <w:r w:rsidR="008750AB">
        <w:rPr>
          <w:rFonts w:ascii="Times New Roman" w:hAnsi="Times New Roman" w:cs="Times New Roman"/>
        </w:rPr>
        <w:t xml:space="preserve">195 </w:t>
      </w:r>
      <w:r w:rsidR="00CD75F0">
        <w:rPr>
          <w:rFonts w:ascii="Times New Roman" w:hAnsi="Times New Roman" w:cs="Times New Roman"/>
        </w:rPr>
        <w:t xml:space="preserve">unique </w:t>
      </w:r>
      <w:r w:rsidR="008750AB">
        <w:rPr>
          <w:rFonts w:ascii="Times New Roman" w:hAnsi="Times New Roman" w:cs="Times New Roman"/>
        </w:rPr>
        <w:t xml:space="preserve">count circles </w:t>
      </w:r>
      <w:r w:rsidRPr="00F74943">
        <w:rPr>
          <w:rFonts w:ascii="Times New Roman" w:hAnsi="Times New Roman" w:cs="Times New Roman"/>
        </w:rPr>
        <w:t>were mapped using the North American Albers Equal Area Conic projection (EPSG 102008</w:t>
      </w:r>
      <w:r w:rsidR="005A429B">
        <w:rPr>
          <w:rFonts w:ascii="Times New Roman" w:hAnsi="Times New Roman" w:cs="Times New Roman"/>
        </w:rPr>
        <w:t xml:space="preserve">, </w:t>
      </w:r>
      <w:r w:rsidR="005A429B" w:rsidRPr="005A429B">
        <w:rPr>
          <w:rFonts w:ascii="Times New Roman" w:hAnsi="Times New Roman" w:cs="Times New Roman"/>
        </w:rPr>
        <w:t>https://epsg.io/102008</w:t>
      </w:r>
      <w:r w:rsidRPr="00F74943">
        <w:rPr>
          <w:rFonts w:ascii="Times New Roman" w:hAnsi="Times New Roman" w:cs="Times New Roman"/>
        </w:rPr>
        <w:t>) and assigned to 880 cells on a grid divided along 100 km increments in l</w:t>
      </w:r>
      <w:r w:rsidR="008750AB">
        <w:rPr>
          <w:rFonts w:ascii="Times New Roman" w:hAnsi="Times New Roman" w:cs="Times New Roman"/>
        </w:rPr>
        <w:t xml:space="preserve">atitude and longitude (Fig. </w:t>
      </w:r>
      <w:r w:rsidR="00052F6A">
        <w:rPr>
          <w:rFonts w:ascii="Times New Roman" w:hAnsi="Times New Roman" w:cs="Times New Roman"/>
        </w:rPr>
        <w:t>1A</w:t>
      </w:r>
      <w:r w:rsidRPr="00F74943">
        <w:rPr>
          <w:rFonts w:ascii="Times New Roman" w:hAnsi="Times New Roman" w:cs="Times New Roman"/>
        </w:rPr>
        <w:t xml:space="preserve">). Grid cells formed a continuous lattice within a non-convex polygon created using circle locations. A continuous </w:t>
      </w:r>
      <w:r w:rsidR="008750AB">
        <w:rPr>
          <w:rFonts w:ascii="Times New Roman" w:hAnsi="Times New Roman" w:cs="Times New Roman"/>
        </w:rPr>
        <w:t xml:space="preserve">uniform </w:t>
      </w:r>
      <w:r w:rsidRPr="00F74943">
        <w:rPr>
          <w:rFonts w:ascii="Times New Roman" w:hAnsi="Times New Roman" w:cs="Times New Roman"/>
        </w:rPr>
        <w:t xml:space="preserve">lattice was used to improve qualities of the neighborhood structure used in </w:t>
      </w:r>
      <w:r w:rsidR="008F2D46">
        <w:rPr>
          <w:rFonts w:ascii="Times New Roman" w:hAnsi="Times New Roman" w:cs="Times New Roman"/>
        </w:rPr>
        <w:t>CAR</w:t>
      </w:r>
      <w:r w:rsidRPr="00F74943">
        <w:rPr>
          <w:rFonts w:ascii="Times New Roman" w:hAnsi="Times New Roman" w:cs="Times New Roman"/>
        </w:rPr>
        <w:t xml:space="preserve"> modeling</w:t>
      </w:r>
      <w:r w:rsidR="008750AB">
        <w:rPr>
          <w:rFonts w:ascii="Times New Roman" w:hAnsi="Times New Roman" w:cs="Times New Roman"/>
        </w:rPr>
        <w:t xml:space="preserve"> </w:t>
      </w:r>
      <w:r w:rsidR="008750AB">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{"citationID":"CxF9Y58E","properties":{"formattedCitation":"(Bled et al. 2013)","plainCitation":"(Bled et al. 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Andrew"}],"issued":{"date-parts":[["2013"]]}}}],"schema":"https://github.com/citation-style-language/schema/raw/master/csl-citation.json"} </w:instrText>
      </w:r>
      <w:r w:rsidR="008750AB">
        <w:rPr>
          <w:rFonts w:ascii="Times New Roman" w:hAnsi="Times New Roman" w:cs="Times New Roman"/>
        </w:rPr>
        <w:fldChar w:fldCharType="separate"/>
      </w:r>
      <w:r w:rsidR="008750AB" w:rsidRPr="008750AB">
        <w:rPr>
          <w:rFonts w:ascii="Times New Roman" w:hAnsi="Times New Roman" w:cs="Times New Roman"/>
        </w:rPr>
        <w:t>(Bled et al. 2013)</w:t>
      </w:r>
      <w:r w:rsidR="008750AB">
        <w:rPr>
          <w:rFonts w:ascii="Times New Roman" w:hAnsi="Times New Roman" w:cs="Times New Roman"/>
        </w:rPr>
        <w:fldChar w:fldCharType="end"/>
      </w:r>
      <w:r w:rsidRPr="00F74943">
        <w:rPr>
          <w:rFonts w:ascii="Times New Roman" w:hAnsi="Times New Roman" w:cs="Times New Roman"/>
        </w:rPr>
        <w:t xml:space="preserve">. The number of count circles per grid cell varied from </w:t>
      </w:r>
      <w:commentRangeStart w:id="150"/>
      <w:r w:rsidRPr="00F74943">
        <w:rPr>
          <w:rFonts w:ascii="Times New Roman" w:hAnsi="Times New Roman" w:cs="Times New Roman"/>
        </w:rPr>
        <w:t>0</w:t>
      </w:r>
      <w:commentRangeEnd w:id="150"/>
      <w:r w:rsidR="00231B0D">
        <w:rPr>
          <w:rStyle w:val="CommentReference"/>
        </w:rPr>
        <w:commentReference w:id="150"/>
      </w:r>
      <w:r w:rsidRPr="00F74943">
        <w:rPr>
          <w:rFonts w:ascii="Times New Roman" w:hAnsi="Times New Roman" w:cs="Times New Roman"/>
        </w:rPr>
        <w:t xml:space="preserve"> to</w:t>
      </w:r>
      <w:r w:rsidR="008750AB">
        <w:rPr>
          <w:rFonts w:ascii="Times New Roman" w:hAnsi="Times New Roman" w:cs="Times New Roman"/>
        </w:rPr>
        <w:t xml:space="preserve"> 20, </w:t>
      </w:r>
      <w:r w:rsidR="00CD75F0">
        <w:rPr>
          <w:rFonts w:ascii="Times New Roman" w:hAnsi="Times New Roman" w:cs="Times New Roman"/>
        </w:rPr>
        <w:t>and</w:t>
      </w:r>
      <w:r w:rsidR="008750AB">
        <w:rPr>
          <w:rFonts w:ascii="Times New Roman" w:hAnsi="Times New Roman" w:cs="Times New Roman"/>
        </w:rPr>
        <w:t xml:space="preserve"> averaged 2.</w:t>
      </w:r>
      <w:r w:rsidR="005E5120">
        <w:rPr>
          <w:rFonts w:ascii="Times New Roman" w:hAnsi="Times New Roman" w:cs="Times New Roman"/>
        </w:rPr>
        <w:t>43</w:t>
      </w:r>
      <w:r w:rsidR="008750AB">
        <w:rPr>
          <w:rFonts w:ascii="Times New Roman" w:hAnsi="Times New Roman" w:cs="Times New Roman"/>
        </w:rPr>
        <w:t xml:space="preserve"> (Fig. </w:t>
      </w:r>
      <w:r w:rsidR="00052F6A">
        <w:rPr>
          <w:rFonts w:ascii="Times New Roman" w:hAnsi="Times New Roman" w:cs="Times New Roman"/>
        </w:rPr>
        <w:t>1B</w:t>
      </w:r>
      <w:r w:rsidRPr="00F74943">
        <w:rPr>
          <w:rFonts w:ascii="Times New Roman" w:hAnsi="Times New Roman" w:cs="Times New Roman"/>
        </w:rPr>
        <w:t>). The number of neighbors for a given grid cell ranged from 1 to 8</w:t>
      </w:r>
      <w:r w:rsidR="00CD75F0">
        <w:rPr>
          <w:rFonts w:ascii="Times New Roman" w:hAnsi="Times New Roman" w:cs="Times New Roman"/>
        </w:rPr>
        <w:t>,</w:t>
      </w:r>
      <w:r w:rsidRPr="00F74943">
        <w:rPr>
          <w:rFonts w:ascii="Times New Roman" w:hAnsi="Times New Roman" w:cs="Times New Roman"/>
        </w:rPr>
        <w:t xml:space="preserve"> and averaged 7.48.</w:t>
      </w:r>
    </w:p>
    <w:p w14:paraId="38AFEA56" w14:textId="77777777" w:rsidR="00F74943" w:rsidRPr="00F74943" w:rsidRDefault="00F74943" w:rsidP="00305174">
      <w:pPr>
        <w:pStyle w:val="NoSpacing"/>
        <w:spacing w:line="480" w:lineRule="auto"/>
        <w:rPr>
          <w:rFonts w:ascii="Times New Roman" w:hAnsi="Times New Roman" w:cs="Times New Roman"/>
        </w:rPr>
      </w:pPr>
    </w:p>
    <w:p w14:paraId="4FBDB39E" w14:textId="77777777" w:rsidR="00C57F76"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Computing</w:t>
      </w:r>
    </w:p>
    <w:p w14:paraId="3BA08E17" w14:textId="77777777" w:rsidR="008F2D46" w:rsidRDefault="008750AB" w:rsidP="00305174">
      <w:pPr>
        <w:pStyle w:val="NoSpacing"/>
        <w:spacing w:line="480" w:lineRule="auto"/>
        <w:rPr>
          <w:rFonts w:ascii="Times New Roman" w:hAnsi="Times New Roman" w:cs="Times New Roman"/>
        </w:rPr>
      </w:pPr>
      <w:r>
        <w:rPr>
          <w:rFonts w:ascii="Times New Roman" w:hAnsi="Times New Roman" w:cs="Times New Roman"/>
        </w:rPr>
        <w:t xml:space="preserve">The SVC </w:t>
      </w:r>
      <w:r w:rsidR="00F74943" w:rsidRPr="00F74943">
        <w:rPr>
          <w:rFonts w:ascii="Times New Roman" w:hAnsi="Times New Roman" w:cs="Times New Roman"/>
        </w:rPr>
        <w:t xml:space="preserve">model </w:t>
      </w:r>
      <w:r>
        <w:rPr>
          <w:rFonts w:ascii="Times New Roman" w:hAnsi="Times New Roman" w:cs="Times New Roman"/>
        </w:rPr>
        <w:t>described above</w:t>
      </w:r>
      <w:r w:rsidR="00F74943" w:rsidRPr="00F74943">
        <w:rPr>
          <w:rFonts w:ascii="Times New Roman" w:hAnsi="Times New Roman" w:cs="Times New Roman"/>
        </w:rPr>
        <w:t xml:space="preserve"> was </w:t>
      </w:r>
      <w:r w:rsidR="004A35A6">
        <w:rPr>
          <w:rFonts w:ascii="Times New Roman" w:hAnsi="Times New Roman" w:cs="Times New Roman"/>
        </w:rPr>
        <w:t>analyzed</w:t>
      </w:r>
      <w:r w:rsidR="00F74943" w:rsidRPr="00F74943">
        <w:rPr>
          <w:rFonts w:ascii="Times New Roman" w:hAnsi="Times New Roman" w:cs="Times New Roman"/>
        </w:rPr>
        <w:t xml:space="preserve"> </w:t>
      </w:r>
      <w:r w:rsidR="008B7AD8">
        <w:rPr>
          <w:rFonts w:ascii="Times New Roman" w:hAnsi="Times New Roman" w:cs="Times New Roman"/>
        </w:rPr>
        <w:t xml:space="preserve">in a Bayesian </w:t>
      </w:r>
      <w:commentRangeStart w:id="151"/>
      <w:r w:rsidR="008B7AD8">
        <w:rPr>
          <w:rFonts w:ascii="Times New Roman" w:hAnsi="Times New Roman" w:cs="Times New Roman"/>
        </w:rPr>
        <w:t>context</w:t>
      </w:r>
      <w:commentRangeEnd w:id="151"/>
      <w:r w:rsidR="00701226">
        <w:rPr>
          <w:rStyle w:val="CommentReference"/>
        </w:rPr>
        <w:commentReference w:id="151"/>
      </w:r>
      <w:r w:rsidR="008B7AD8">
        <w:rPr>
          <w:rFonts w:ascii="Times New Roman" w:hAnsi="Times New Roman" w:cs="Times New Roman"/>
        </w:rPr>
        <w:t xml:space="preserve"> </w:t>
      </w:r>
      <w:r w:rsidR="00F74943" w:rsidRPr="00F74943">
        <w:rPr>
          <w:rFonts w:ascii="Times New Roman" w:hAnsi="Times New Roman" w:cs="Times New Roman"/>
        </w:rPr>
        <w:t>using the R-INLA package</w:t>
      </w:r>
      <w:r w:rsidR="005A429B">
        <w:rPr>
          <w:rFonts w:ascii="Times New Roman" w:hAnsi="Times New Roman" w:cs="Times New Roman"/>
        </w:rPr>
        <w:t xml:space="preserv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{"citationID":"LFRruUHv","properties":{"formattedCitation":"(Rue et al. 2017)","plainCitation":"(Rue et al. 2017)","noteIndex":0},"citationItems":[{"id":15598,"uris":["http://zotero.org/users/40926/items/TZW3UNPS"],"uri":["http://zotero.org/users/40926/items/TZW3UNPS"],"itemData":{"id":15598,"type":"article-journal","title":"Bayesian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(Rue et al. 2017)</w:t>
      </w:r>
      <w:r w:rsidR="005A429B">
        <w:rPr>
          <w:rFonts w:ascii="Times New Roman" w:hAnsi="Times New Roman" w:cs="Times New Roman"/>
        </w:rPr>
        <w:fldChar w:fldCharType="end"/>
      </w:r>
      <w:r w:rsidR="00F74943" w:rsidRPr="00F74943">
        <w:rPr>
          <w:rFonts w:ascii="Times New Roman" w:hAnsi="Times New Roman" w:cs="Times New Roman"/>
        </w:rPr>
        <w:t xml:space="preserve"> for R</w:t>
      </w:r>
      <w:r w:rsidR="005A429B">
        <w:rPr>
          <w:rFonts w:ascii="Times New Roman" w:hAnsi="Times New Roman" w:cs="Times New Roman"/>
        </w:rPr>
        <w:t xml:space="preserve"> statistical computing software</w:t>
      </w:r>
      <w:r w:rsidR="00B13751">
        <w:rPr>
          <w:rFonts w:ascii="Times New Roman" w:hAnsi="Times New Roman" w:cs="Times New Roman"/>
        </w:rPr>
        <w:t xml:space="preserve">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{"citationID":"wtmryqis","properties":{"formattedCitation":"(R Core Team 2016)","plainCitation":"(R Core Team 2016)","noteIndex":0},"citationItems":[{"id":14295,"uris":["http://zotero.org/users/40926/items/XUZ6KDQX"],"uri":["http://zotero.org/users/40926/items/XUZ6KDQX"],"itemData":{"id":14295,"type":"book","title":"R: A language and environment for statistical computing","publisher":"R Foundation for Statistical Computing","publisher-place":"Vienna, Austria","source":"Google Scholar","event-place":"Vienna, Austria","URL":"http://www.R-project.org","shortTitle":"R","author":[{"family":"R Core Team","given":""}],"issued":{"date-parts":[["2016"]]}}}],"schema":"https://github.com/citation-style-language/schema/raw/master/csl-citation.json"} </w:instrText>
      </w:r>
      <w:r w:rsidR="00B13751">
        <w:rPr>
          <w:rFonts w:ascii="Times New Roman" w:hAnsi="Times New Roman" w:cs="Times New Roman"/>
        </w:rPr>
        <w:fldChar w:fldCharType="separate"/>
      </w:r>
      <w:r w:rsidR="00B13751" w:rsidRPr="00B13751">
        <w:rPr>
          <w:rFonts w:ascii="Times New Roman" w:hAnsi="Times New Roman" w:cs="Times New Roman"/>
        </w:rPr>
        <w:t>(R Core Team 2016)</w:t>
      </w:r>
      <w:r w:rsidR="00B13751">
        <w:rPr>
          <w:rFonts w:ascii="Times New Roman" w:hAnsi="Times New Roman" w:cs="Times New Roman"/>
        </w:rPr>
        <w:fldChar w:fldCharType="end"/>
      </w:r>
      <w:r>
        <w:rPr>
          <w:rFonts w:ascii="Times New Roman" w:hAnsi="Times New Roman" w:cs="Times New Roman"/>
        </w:rPr>
        <w:t>. Prior</w:t>
      </w:r>
      <w:r w:rsidR="005640FC">
        <w:rPr>
          <w:rFonts w:ascii="Times New Roman" w:hAnsi="Times New Roman" w:cs="Times New Roman"/>
        </w:rPr>
        <w:t>s</w:t>
      </w:r>
      <w:r>
        <w:rPr>
          <w:rFonts w:ascii="Times New Roman" w:hAnsi="Times New Roman" w:cs="Times New Roman"/>
        </w:rPr>
        <w:t xml:space="preserve"> </w:t>
      </w:r>
      <w:r w:rsidR="005640FC">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5640FC">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5640FC">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5640FC">
        <w:rPr>
          <w:rFonts w:ascii="Times New Roman" w:eastAsiaTheme="minorEastAsia" w:hAnsi="Times New Roman" w:cs="Times New Roman"/>
        </w:rPr>
        <w:t xml:space="preserve"> had </w:t>
      </w:r>
      <w:r w:rsidR="008F2D46">
        <w:rPr>
          <w:rFonts w:ascii="Times New Roman" w:eastAsiaTheme="minorEastAsia" w:hAnsi="Times New Roman" w:cs="Times New Roman"/>
        </w:rPr>
        <w:t xml:space="preserve">an </w:t>
      </w:r>
      <w:commentRangeStart w:id="152"/>
      <w:r w:rsidR="008F2D46">
        <w:rPr>
          <w:rFonts w:ascii="Times New Roman" w:eastAsiaTheme="minorEastAsia" w:hAnsi="Times New Roman" w:cs="Times New Roman"/>
        </w:rPr>
        <w:t>intrinsic conditional autoregressive</w:t>
      </w:r>
      <w:r w:rsidR="005640FC">
        <w:rPr>
          <w:rFonts w:ascii="Times New Roman" w:eastAsiaTheme="minorEastAsia" w:hAnsi="Times New Roman" w:cs="Times New Roman"/>
        </w:rPr>
        <w:t xml:space="preserve"> </w:t>
      </w:r>
      <w:commentRangeEnd w:id="152"/>
      <w:r w:rsidR="00701226">
        <w:rPr>
          <w:rStyle w:val="CommentReference"/>
        </w:rPr>
        <w:commentReference w:id="152"/>
      </w:r>
      <w:r w:rsidR="005640FC">
        <w:rPr>
          <w:rFonts w:ascii="Times New Roman" w:eastAsiaTheme="minorEastAsia" w:hAnsi="Times New Roman" w:cs="Times New Roman"/>
        </w:rPr>
        <w:t xml:space="preserve">structure, where precision was modeled with a </w:t>
      </w:r>
      <w:commentRangeStart w:id="153"/>
      <w:r w:rsidR="005640FC" w:rsidRPr="00F74943">
        <w:rPr>
          <w:rFonts w:ascii="Times New Roman" w:hAnsi="Times New Roman" w:cs="Times New Roman"/>
        </w:rPr>
        <w:t xml:space="preserve">penalized complexity </w:t>
      </w:r>
      <w:r w:rsidR="005640FC">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commentRangeEnd w:id="153"/>
      <w:r w:rsidR="00701226">
        <w:rPr>
          <w:rStyle w:val="CommentReference"/>
        </w:rPr>
        <w:commentReference w:id="153"/>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w:commentRangeStart w:id="154"/>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w:commentRangeEnd w:id="154"/>
        <m:r>
          <m:rPr>
            <m:sty m:val="p"/>
          </m:rPr>
          <w:rPr>
            <w:rStyle w:val="CommentReference"/>
          </w:rPr>
          <w:commentReference w:id="154"/>
        </m:r>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{"citationID":"utvVtKiA","properties":{"formattedCitation":"(Simpson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 xml:space="preserve">. The exchangeable random circle effect,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5640FC">
        <w:rPr>
          <w:rFonts w:ascii="Times New Roman" w:eastAsiaTheme="minorEastAsia" w:hAnsi="Times New Roman" w:cs="Times New Roman"/>
        </w:rPr>
        <w:t xml:space="preserve">, was modeled </w:t>
      </w:r>
      <w:r w:rsidR="008F2D46">
        <w:rPr>
          <w:rFonts w:ascii="Times New Roman" w:eastAsiaTheme="minorEastAsia" w:hAnsi="Times New Roman" w:cs="Times New Roman"/>
        </w:rPr>
        <w:t>as</w:t>
      </w:r>
      <w:r w:rsidR="005640FC">
        <w:rPr>
          <w:rFonts w:ascii="Times New Roman" w:eastAsiaTheme="minorEastAsia" w:hAnsi="Times New Roman" w:cs="Times New Roman"/>
        </w:rPr>
        <w:t xml:space="preserve"> a normal distribution with a mean of </w:t>
      </w:r>
      <w:r w:rsidR="008F2D46">
        <w:rPr>
          <w:rFonts w:ascii="Times New Roman" w:eastAsiaTheme="minorEastAsia" w:hAnsi="Times New Roman" w:cs="Times New Roman"/>
        </w:rPr>
        <w:t>zero</w:t>
      </w:r>
      <w:r w:rsidR="005640FC">
        <w:rPr>
          <w:rFonts w:ascii="Times New Roman" w:eastAsiaTheme="minorEastAsia" w:hAnsi="Times New Roman" w:cs="Times New Roman"/>
        </w:rPr>
        <w:t xml:space="preserve"> and precision modeled with a </w:t>
      </w:r>
      <w:r w:rsidR="0087368E">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{"citationID":"4k2RLPNV","properties":{"formattedCitation":"(Simpson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w:t>
      </w:r>
      <w:r w:rsidR="008F2D46">
        <w:rPr>
          <w:rFonts w:ascii="Times New Roman" w:eastAsiaTheme="minorEastAsia" w:hAnsi="Times New Roman" w:cs="Times New Roman"/>
        </w:rPr>
        <w:t xml:space="preserve">  The overdispersion term, </w:t>
      </w:r>
      <m:oMath>
        <m:r>
          <w:rPr>
            <w:rFonts w:ascii="Cambria Math" w:eastAsiaTheme="minorEastAsia" w:hAnsi="Cambria Math" w:cs="Times New Roman"/>
          </w:rPr>
          <m:t>ϕ</m:t>
        </m:r>
      </m:oMath>
      <w:r w:rsidR="00FA3D75">
        <w:rPr>
          <w:rFonts w:ascii="Times New Roman" w:eastAsiaTheme="minorEastAsia" w:hAnsi="Times New Roman" w:cs="Times New Roman"/>
        </w:rPr>
        <w:t xml:space="preserve">, </w:t>
      </w:r>
      <w:r w:rsidR="0087368E">
        <w:rPr>
          <w:rFonts w:ascii="Times New Roman" w:eastAsiaTheme="minorEastAsia" w:hAnsi="Times New Roman" w:cs="Times New Roman"/>
        </w:rPr>
        <w:t>was modeled with a</w:t>
      </w:r>
      <w:r w:rsidR="00F74943" w:rsidRPr="00F74943">
        <w:rPr>
          <w:rFonts w:ascii="Times New Roman" w:hAnsi="Times New Roman" w:cs="Times New Roman"/>
        </w:rPr>
        <w:t xml:space="preserve"> </w:t>
      </w:r>
      <w:commentRangeStart w:id="155"/>
      <w:r w:rsidR="0087368E">
        <w:rPr>
          <w:rFonts w:ascii="Times New Roman" w:hAnsi="Times New Roman" w:cs="Times New Roman"/>
        </w:rPr>
        <w:t>PC</w:t>
      </w:r>
      <w:r w:rsidR="00FB7970">
        <w:rPr>
          <w:rFonts w:ascii="Times New Roman" w:hAnsi="Times New Roman" w:cs="Times New Roman"/>
        </w:rPr>
        <w:t xml:space="preserve"> </w:t>
      </w:r>
      <w:r w:rsidR="0087368E">
        <w:rPr>
          <w:rFonts w:ascii="Times New Roman" w:hAnsi="Times New Roman" w:cs="Times New Roman"/>
        </w:rPr>
        <w:t xml:space="preserve">prior with parameter value </w:t>
      </w:r>
      <w:r w:rsidR="0087368E" w:rsidRPr="0087368E">
        <w:rPr>
          <w:rFonts w:ascii="Times New Roman" w:hAnsi="Times New Roman" w:cs="Times New Roman"/>
          <w:i/>
        </w:rPr>
        <w:t>λ</w:t>
      </w:r>
      <w:r w:rsidR="0087368E">
        <w:rPr>
          <w:rFonts w:ascii="Times New Roman" w:hAnsi="Times New Roman" w:cs="Times New Roman"/>
        </w:rPr>
        <w:t xml:space="preserve"> = 7</w:t>
      </w:r>
      <w:commentRangeEnd w:id="155"/>
      <w:r w:rsidR="00B47C95">
        <w:rPr>
          <w:rStyle w:val="CommentReference"/>
        </w:rPr>
        <w:commentReference w:id="155"/>
      </w:r>
      <w:r w:rsidR="00FA3D75">
        <w:rPr>
          <w:rFonts w:ascii="Times New Roman" w:eastAsiaTheme="minorEastAsia" w:hAnsi="Times New Roman" w:cs="Times New Roman"/>
        </w:rPr>
        <w:t xml:space="preserve">.  </w:t>
      </w:r>
      <w:commentRangeStart w:id="156"/>
      <w:r w:rsidR="00FA3D75">
        <w:rPr>
          <w:rFonts w:ascii="Times New Roman" w:eastAsiaTheme="minorEastAsia" w:hAnsi="Times New Roman" w:cs="Times New Roman"/>
        </w:rPr>
        <w:t xml:space="preserve">Readers are referred to Simpson et </w:t>
      </w:r>
      <w:commentRangeEnd w:id="156"/>
      <w:r w:rsidR="00B47C95">
        <w:rPr>
          <w:rStyle w:val="CommentReference"/>
        </w:rPr>
        <w:commentReference w:id="156"/>
      </w:r>
      <w:r w:rsidR="00FA3D75">
        <w:rPr>
          <w:rFonts w:ascii="Times New Roman" w:eastAsiaTheme="minorEastAsia" w:hAnsi="Times New Roman" w:cs="Times New Roman"/>
        </w:rPr>
        <w:t>al.</w:t>
      </w:r>
      <w:r w:rsidR="00F74943" w:rsidRPr="00F74943">
        <w:rPr>
          <w:rFonts w:ascii="Times New Roman" w:hAnsi="Times New Roman" w:cs="Times New Roman"/>
        </w:rPr>
        <w:t xml:space="preserve"> </w:t>
      </w:r>
      <w:r w:rsidR="00C57F76">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gkNxNFo3","properties":{"formattedCitation":"(2017)","plainCitation":"(2017)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H."}],"issued":{"date-parts":[["2017",2]]}},"suppress-author":true}],"schema":"https://github.com/citation-style-language/schema/raw/master/csl-citation.json"} </w:instrText>
      </w:r>
      <w:r w:rsidR="00C57F76">
        <w:rPr>
          <w:rFonts w:ascii="Times New Roman" w:hAnsi="Times New Roman" w:cs="Times New Roman"/>
        </w:rPr>
        <w:fldChar w:fldCharType="separate"/>
      </w:r>
      <w:r w:rsidR="00FA3D75" w:rsidRPr="00FA3D75">
        <w:rPr>
          <w:rFonts w:ascii="Times New Roman" w:hAnsi="Times New Roman" w:cs="Times New Roman"/>
        </w:rPr>
        <w:t>(2017)</w:t>
      </w:r>
      <w:r w:rsidR="00C57F76">
        <w:rPr>
          <w:rFonts w:ascii="Times New Roman" w:hAnsi="Times New Roman" w:cs="Times New Roman"/>
        </w:rPr>
        <w:fldChar w:fldCharType="end"/>
      </w:r>
      <w:r w:rsidR="00FA3D75">
        <w:rPr>
          <w:rFonts w:ascii="Times New Roman" w:hAnsi="Times New Roman" w:cs="Times New Roman"/>
        </w:rPr>
        <w:t xml:space="preserve"> for </w:t>
      </w:r>
      <w:r w:rsidR="00FB7970">
        <w:rPr>
          <w:rFonts w:ascii="Times New Roman" w:hAnsi="Times New Roman" w:cs="Times New Roman"/>
        </w:rPr>
        <w:t xml:space="preserve">the </w:t>
      </w:r>
      <w:r w:rsidR="00FA3D75">
        <w:rPr>
          <w:rFonts w:ascii="Times New Roman" w:hAnsi="Times New Roman" w:cs="Times New Roman"/>
        </w:rPr>
        <w:t xml:space="preserve">details </w:t>
      </w:r>
      <w:r w:rsidR="00FB7970">
        <w:rPr>
          <w:rFonts w:ascii="Times New Roman" w:hAnsi="Times New Roman" w:cs="Times New Roman"/>
        </w:rPr>
        <w:t>of</w:t>
      </w:r>
      <w:r w:rsidR="00CD75F0">
        <w:rPr>
          <w:rFonts w:ascii="Times New Roman" w:hAnsi="Times New Roman" w:cs="Times New Roman"/>
        </w:rPr>
        <w:t>,</w:t>
      </w:r>
      <w:r w:rsidR="00FB7970">
        <w:rPr>
          <w:rFonts w:ascii="Times New Roman" w:hAnsi="Times New Roman" w:cs="Times New Roman"/>
        </w:rPr>
        <w:t xml:space="preserve"> </w:t>
      </w:r>
      <w:r w:rsidR="00FA3D75">
        <w:rPr>
          <w:rFonts w:ascii="Times New Roman" w:hAnsi="Times New Roman" w:cs="Times New Roman"/>
        </w:rPr>
        <w:t xml:space="preserve">and rationale </w:t>
      </w:r>
      <w:r w:rsidR="00FB7970">
        <w:rPr>
          <w:rFonts w:ascii="Times New Roman" w:hAnsi="Times New Roman" w:cs="Times New Roman"/>
        </w:rPr>
        <w:t>behind</w:t>
      </w:r>
      <w:r w:rsidR="00CD75F0">
        <w:rPr>
          <w:rFonts w:ascii="Times New Roman" w:hAnsi="Times New Roman" w:cs="Times New Roman"/>
        </w:rPr>
        <w:t>,</w:t>
      </w:r>
      <w:r w:rsidR="00FA3D75">
        <w:rPr>
          <w:rFonts w:ascii="Times New Roman" w:hAnsi="Times New Roman" w:cs="Times New Roman"/>
        </w:rPr>
        <w:t xml:space="preserve"> </w:t>
      </w:r>
      <w:r w:rsidR="00FB7970">
        <w:rPr>
          <w:rFonts w:ascii="Times New Roman" w:hAnsi="Times New Roman" w:cs="Times New Roman"/>
        </w:rPr>
        <w:t>PC priors</w:t>
      </w:r>
      <w:r w:rsidR="00CD75F0">
        <w:rPr>
          <w:rFonts w:ascii="Times New Roman" w:hAnsi="Times New Roman" w:cs="Times New Roman"/>
        </w:rPr>
        <w:t xml:space="preserve"> and their default values</w:t>
      </w:r>
      <w:r w:rsidR="00FA3D75">
        <w:rPr>
          <w:rFonts w:ascii="Times New Roman" w:hAnsi="Times New Roman" w:cs="Times New Roman"/>
        </w:rPr>
        <w:t>.</w:t>
      </w:r>
      <w:r w:rsidR="00B678FB">
        <w:rPr>
          <w:rFonts w:ascii="Times New Roman" w:hAnsi="Times New Roman" w:cs="Times New Roman"/>
        </w:rPr>
        <w:t xml:space="preserve">  </w:t>
      </w:r>
    </w:p>
    <w:p w14:paraId="1977CC18" w14:textId="77777777" w:rsidR="008F2D46" w:rsidRDefault="008F2D46" w:rsidP="00305174">
      <w:pPr>
        <w:pStyle w:val="NoSpacing"/>
        <w:spacing w:line="480" w:lineRule="auto"/>
        <w:rPr>
          <w:rFonts w:ascii="Times New Roman" w:hAnsi="Times New Roman" w:cs="Times New Roman"/>
        </w:rPr>
      </w:pPr>
    </w:p>
    <w:p w14:paraId="23DD6FFD" w14:textId="3BCE0273" w:rsidR="00252CB5" w:rsidRDefault="00B678FB" w:rsidP="00305174">
      <w:pPr>
        <w:pStyle w:val="NoSpacing"/>
        <w:spacing w:line="480" w:lineRule="auto"/>
        <w:rPr>
          <w:rFonts w:ascii="Times New Roman" w:hAnsi="Times New Roman" w:cs="Times New Roman"/>
        </w:rPr>
      </w:pPr>
      <w:r>
        <w:rPr>
          <w:rFonts w:ascii="Times New Roman" w:hAnsi="Times New Roman" w:cs="Times New Roman"/>
        </w:rPr>
        <w:t xml:space="preserve">Along with parameter estimates, R-INLA has the capacity to return from model analysis </w:t>
      </w:r>
      <w:ins w:id="157" w:author="Michel, Nicole" w:date="2018-10-17T15:59:00Z">
        <w:r w:rsidR="00B47C95">
          <w:rPr>
            <w:rFonts w:ascii="Times New Roman" w:hAnsi="Times New Roman" w:cs="Times New Roman"/>
          </w:rPr>
          <w:t xml:space="preserve">two </w:t>
        </w:r>
      </w:ins>
      <w:moveToRangeStart w:id="158" w:author="Michel, Nicole" w:date="2018-10-17T15:59:00Z" w:name="move527555313"/>
      <w:moveTo w:id="159" w:author="Michel, Nicole" w:date="2018-10-17T15:59:00Z">
        <w:r w:rsidR="00B47C95">
          <w:rPr>
            <w:rFonts w:ascii="Times New Roman" w:hAnsi="Times New Roman" w:cs="Times New Roman"/>
          </w:rPr>
          <w:t xml:space="preserve">values to evaluate individual model fit </w:t>
        </w:r>
        <w:r w:rsidR="00B47C95">
          <w:rPr>
            <w:rFonts w:ascii="Times New Roman" w:hAnsi="Times New Roman" w:cs="Times New Roman"/>
          </w:rPr>
          <w:fldChar w:fldCharType="begin"/>
        </w:r>
        <w:r w:rsidR="00B47C95">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B47C95">
          <w:rPr>
            <w:rFonts w:ascii="Times New Roman" w:hAnsi="Times New Roman" w:cs="Times New Roman"/>
          </w:rPr>
          <w:fldChar w:fldCharType="separate"/>
        </w:r>
        <w:r w:rsidR="00B47C95" w:rsidRPr="003377CC">
          <w:rPr>
            <w:rFonts w:ascii="Times New Roman" w:hAnsi="Times New Roman" w:cs="Times New Roman"/>
          </w:rPr>
          <w:t>(Czado et al. 2009)</w:t>
        </w:r>
        <w:r w:rsidR="00B47C95">
          <w:rPr>
            <w:rFonts w:ascii="Times New Roman" w:hAnsi="Times New Roman" w:cs="Times New Roman"/>
          </w:rPr>
          <w:fldChar w:fldCharType="end"/>
        </w:r>
        <w:r w:rsidR="00B47C95">
          <w:rPr>
            <w:rFonts w:ascii="Times New Roman" w:hAnsi="Times New Roman" w:cs="Times New Roman"/>
          </w:rPr>
          <w:t xml:space="preserve"> and compare different models to one another </w:t>
        </w:r>
        <w:r w:rsidR="00B47C95">
          <w:rPr>
            <w:rFonts w:ascii="Times New Roman" w:hAnsi="Times New Roman" w:cs="Times New Roman"/>
          </w:rPr>
          <w:fldChar w:fldCharType="begin"/>
        </w:r>
        <w:r w:rsidR="00B47C95">
          <w:rPr>
            <w:rFonts w:ascii="Times New Roman" w:hAnsi="Times New Roman" w:cs="Times New Roman"/>
          </w:rPr>
          <w:instrText xml:space="preserve"> ADDIN ZOTERO_ITEM CSL_CITATION {"citationID":"iL1evoHo","properties":{"formattedCitation":"(Gneiting and Raftery 2007, Link et al. 2017)","plainCitation":"(Gneiting and Raftery 2007, Link et al. 2017)","noteIndex":0},"citationItems":[{"id":15861,"uris":["http://zotero.org/users/40926/items/U7HVK64Q"],"uri":["http://zotero.org/users/40926/items/U7HVK64Q"],"itemData":{"id":15861,"type":"article-journal","title":"Strictly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E."}],"issued":{"date-parts":[["2007"]]}},"label":"page"},{"id":15846,"uris":["http://zotero.org/users/40926/items/LHCRH4F8"],"uri":["http://zotero.org/users/40926/items/LHCRH4F8"],"itemData":{"id":15846,"type":"article-journal","title":"Model selection for the North American Breeding Bird Survey: A comparison of methods","container-title":"The Condor","page":"546–556","volume":"119","issue":"3","source":"Google Scholar","shortTitle":"Model selection for the North American Breeding Bird Survey","author":[{"family":"Link","given":"William A."},{"family":"Sauer","given":"John R."},{"family":"Niven","given":"Daniel K."}],"issued":{"date-parts":[["2017"]]}},"label":"page"}],"schema":"https://github.com/citation-style-language/schema/raw/master/csl-citation.json"} </w:instrText>
        </w:r>
        <w:r w:rsidR="00B47C95">
          <w:rPr>
            <w:rFonts w:ascii="Times New Roman" w:hAnsi="Times New Roman" w:cs="Times New Roman"/>
          </w:rPr>
          <w:fldChar w:fldCharType="separate"/>
        </w:r>
        <w:r w:rsidR="00B47C95" w:rsidRPr="00CD75F0">
          <w:rPr>
            <w:rFonts w:ascii="Times New Roman" w:hAnsi="Times New Roman" w:cs="Times New Roman"/>
          </w:rPr>
          <w:t>(Gneiting and Raftery 2007, Link et al. 2017)</w:t>
        </w:r>
        <w:r w:rsidR="00B47C95">
          <w:rPr>
            <w:rFonts w:ascii="Times New Roman" w:hAnsi="Times New Roman" w:cs="Times New Roman"/>
          </w:rPr>
          <w:fldChar w:fldCharType="end"/>
        </w:r>
      </w:moveTo>
      <w:moveToRangeEnd w:id="158"/>
      <w:ins w:id="160" w:author="Michel, Nicole" w:date="2018-10-17T15:59:00Z">
        <w:r w:rsidR="00B47C95">
          <w:rPr>
            <w:rFonts w:ascii="Times New Roman" w:hAnsi="Times New Roman" w:cs="Times New Roman"/>
          </w:rPr>
          <w:t xml:space="preserve">: </w:t>
        </w:r>
      </w:ins>
      <w:commentRangeStart w:id="161"/>
      <w:r w:rsidR="00B13751">
        <w:rPr>
          <w:rFonts w:ascii="Times New Roman" w:hAnsi="Times New Roman" w:cs="Times New Roman"/>
        </w:rPr>
        <w:t xml:space="preserve">cross-validation probability integral </w:t>
      </w:r>
      <w:r w:rsidR="00B13751">
        <w:rPr>
          <w:rFonts w:ascii="Times New Roman" w:hAnsi="Times New Roman" w:cs="Times New Roman"/>
        </w:rPr>
        <w:lastRenderedPageBreak/>
        <w:t xml:space="preserve">transform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{"citationID":"wq2JfFmv","properties":{"formattedCitation":"(PIT, Dawid 1984)","plainCitation":"(PIT, Dawid 1984)","noteIndex":0},"citationItems":[{"id":15857,"uris":["http://zotero.org/users/40926/items/V83ECAI7"],"uri":["http://zotero.org/users/40926/items/V83ECAI7"],"itemData":{"id":15857,"type":"article-journal","title":"Statistical theory: the prequential approach","container-title":"Journal of the Royal Statistical Society. Series A (General)","page":"278–292","source":"Google Scholar","shortTitle":"Present position and potential developments","author":[{"family":"Dawid","given":"A. Philip"}],"issued":{"date-parts":[["1984"]]}},"prefix":"PIT, "}],"schema":"https://github.com/citation-style-language/schema/raw/master/csl-citation.json"} </w:instrText>
      </w:r>
      <w:r w:rsidR="00B13751">
        <w:rPr>
          <w:rFonts w:ascii="Times New Roman" w:hAnsi="Times New Roman" w:cs="Times New Roman"/>
        </w:rPr>
        <w:fldChar w:fldCharType="separate"/>
      </w:r>
      <w:r w:rsidR="00B13751" w:rsidRPr="003377CC">
        <w:rPr>
          <w:rFonts w:ascii="Times New Roman" w:hAnsi="Times New Roman" w:cs="Times New Roman"/>
        </w:rPr>
        <w:t>(PIT, Dawid 1984)</w:t>
      </w:r>
      <w:r w:rsidR="00B13751">
        <w:rPr>
          <w:rFonts w:ascii="Times New Roman" w:hAnsi="Times New Roman" w:cs="Times New Roman"/>
        </w:rPr>
        <w:fldChar w:fldCharType="end"/>
      </w:r>
      <w:r w:rsidR="00B13751">
        <w:rPr>
          <w:rFonts w:ascii="Times New Roman" w:hAnsi="Times New Roman" w:cs="Times New Roman"/>
        </w:rPr>
        <w:t xml:space="preserve"> and </w:t>
      </w:r>
      <w:r>
        <w:rPr>
          <w:rFonts w:ascii="Times New Roman" w:hAnsi="Times New Roman" w:cs="Times New Roman"/>
        </w:rPr>
        <w:t xml:space="preserve">conditional predictive ordinate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{"citationID":"X6HyRS6H","properties":{"formattedCitation":"(CPO, Pettit 1990)","plainCitation":"(CPO, Pettit 1990)","noteIndex":0},"citationItems":[{"id":15852,"uris":["http://zotero.org/users/40926/items/46ILCXI6"],"uri":["http://zotero.org/users/40926/items/46ILCXI6"],"itemData":{"id":15852,"type":"article-journal","title":"The conditional predictive ordinate for the normal distribution","container-title":"Journal of the Royal Statistical Society. Series B (Methodological)","page":"175–184","source":"Google Scholar","author":[{"family":"Pettit","given":"L. I."}],"issued":{"date-parts":[["1990"]]}},"prefix":"CPO,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(CPO, Pettit 1990)</w:t>
      </w:r>
      <w:r w:rsidR="003377CC">
        <w:rPr>
          <w:rFonts w:ascii="Times New Roman" w:hAnsi="Times New Roman" w:cs="Times New Roman"/>
        </w:rPr>
        <w:fldChar w:fldCharType="end"/>
      </w:r>
      <w:commentRangeEnd w:id="161"/>
      <w:r w:rsidR="00B47C95">
        <w:rPr>
          <w:rStyle w:val="CommentReference"/>
        </w:rPr>
        <w:commentReference w:id="161"/>
      </w:r>
      <w:moveFromRangeStart w:id="162" w:author="Michel, Nicole" w:date="2018-10-17T15:59:00Z" w:name="move527555313"/>
      <w:moveFrom w:id="163" w:author="Michel, Nicole" w:date="2018-10-17T15:59:00Z">
        <w:r w:rsidR="003377CC" w:rsidDel="00B47C95">
          <w:rPr>
            <w:rFonts w:ascii="Times New Roman" w:hAnsi="Times New Roman" w:cs="Times New Roman"/>
          </w:rPr>
          <w:t xml:space="preserve"> </w:t>
        </w:r>
        <w:r w:rsidDel="00B47C95">
          <w:rPr>
            <w:rFonts w:ascii="Times New Roman" w:hAnsi="Times New Roman" w:cs="Times New Roman"/>
          </w:rPr>
          <w:t xml:space="preserve">values to evaluate individual model fit </w:t>
        </w:r>
        <w:r w:rsidR="003377CC" w:rsidDel="00B47C95">
          <w:rPr>
            <w:rFonts w:ascii="Times New Roman" w:hAnsi="Times New Roman" w:cs="Times New Roman"/>
          </w:rPr>
          <w:fldChar w:fldCharType="begin"/>
        </w:r>
        <w:r w:rsidR="003377CC" w:rsidDel="00B47C95">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3377CC" w:rsidDel="00B47C95">
          <w:rPr>
            <w:rFonts w:ascii="Times New Roman" w:hAnsi="Times New Roman" w:cs="Times New Roman"/>
          </w:rPr>
          <w:fldChar w:fldCharType="separate"/>
        </w:r>
        <w:r w:rsidR="003377CC" w:rsidRPr="003377CC" w:rsidDel="00B47C95">
          <w:rPr>
            <w:rFonts w:ascii="Times New Roman" w:hAnsi="Times New Roman" w:cs="Times New Roman"/>
          </w:rPr>
          <w:t>(Czado et al. 2009)</w:t>
        </w:r>
        <w:r w:rsidR="003377CC" w:rsidDel="00B47C95">
          <w:rPr>
            <w:rFonts w:ascii="Times New Roman" w:hAnsi="Times New Roman" w:cs="Times New Roman"/>
          </w:rPr>
          <w:fldChar w:fldCharType="end"/>
        </w:r>
        <w:r w:rsidR="003377CC" w:rsidDel="00B47C95">
          <w:rPr>
            <w:rFonts w:ascii="Times New Roman" w:hAnsi="Times New Roman" w:cs="Times New Roman"/>
          </w:rPr>
          <w:t xml:space="preserve"> </w:t>
        </w:r>
        <w:r w:rsidDel="00B47C95">
          <w:rPr>
            <w:rFonts w:ascii="Times New Roman" w:hAnsi="Times New Roman" w:cs="Times New Roman"/>
          </w:rPr>
          <w:t>and compare different models to one another</w:t>
        </w:r>
        <w:r w:rsidR="003377CC" w:rsidDel="00B47C95">
          <w:rPr>
            <w:rFonts w:ascii="Times New Roman" w:hAnsi="Times New Roman" w:cs="Times New Roman"/>
          </w:rPr>
          <w:t xml:space="preserve"> </w:t>
        </w:r>
        <w:r w:rsidR="003377CC" w:rsidDel="00B47C95">
          <w:rPr>
            <w:rFonts w:ascii="Times New Roman" w:hAnsi="Times New Roman" w:cs="Times New Roman"/>
          </w:rPr>
          <w:fldChar w:fldCharType="begin"/>
        </w:r>
        <w:r w:rsidR="00CD75F0" w:rsidDel="00B47C95">
          <w:rPr>
            <w:rFonts w:ascii="Times New Roman" w:hAnsi="Times New Roman" w:cs="Times New Roman"/>
          </w:rPr>
          <w:instrText xml:space="preserve"> ADDIN ZOTERO_ITEM CSL_CITATION {"citationID":"iL1evoHo","properties":{"formattedCitation":"(Gneiting and Raftery 2007, Link et al. 2017)","plainCitation":"(Gneiting and Raftery 2007, Link et al. 2017)","noteIndex":0},"citationItems":[{"id":15861,"uris":["http://zotero.org/users/40926/items/U7HVK64Q"],"uri":["http://zotero.org/users/40926/items/U7HVK64Q"],"itemData":{"id":15861,"type":"article-journal","title":"Strictly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E."}],"issued":{"date-parts":[["2007"]]}},"label":"page"},{"id":15846,"uris":["http://zotero.org/users/40926/items/LHCRH4F8"],"uri":["http://zotero.org/users/40926/items/LHCRH4F8"],"itemData":{"id":15846,"type":"article-journal","title":"Model selection for the North American Breeding Bird Survey: A comparison of methods","container-title":"The Condor","page":"546–556","volume":"119","issue":"3","source":"Google Scholar","shortTitle":"Model selection for the North American Breeding Bird Survey","author":[{"family":"Link","given":"William A."},{"family":"Sauer","given":"John R."},{"family":"Niven","given":"Daniel K."}],"issued":{"date-parts":[["2017"]]}},"label":"page"}],"schema":"https://github.com/citation-style-language/schema/raw/master/csl-citation.json"} </w:instrText>
        </w:r>
        <w:r w:rsidR="003377CC" w:rsidDel="00B47C95">
          <w:rPr>
            <w:rFonts w:ascii="Times New Roman" w:hAnsi="Times New Roman" w:cs="Times New Roman"/>
          </w:rPr>
          <w:fldChar w:fldCharType="separate"/>
        </w:r>
        <w:r w:rsidR="00CD75F0" w:rsidRPr="00CD75F0" w:rsidDel="00B47C95">
          <w:rPr>
            <w:rFonts w:ascii="Times New Roman" w:hAnsi="Times New Roman" w:cs="Times New Roman"/>
          </w:rPr>
          <w:t>(Gneiting and Raftery 2007, Link et al. 2017)</w:t>
        </w:r>
        <w:r w:rsidR="003377CC" w:rsidDel="00B47C95">
          <w:rPr>
            <w:rFonts w:ascii="Times New Roman" w:hAnsi="Times New Roman" w:cs="Times New Roman"/>
          </w:rPr>
          <w:fldChar w:fldCharType="end"/>
        </w:r>
      </w:moveFrom>
      <w:moveFromRangeEnd w:id="162"/>
      <w:r>
        <w:rPr>
          <w:rFonts w:ascii="Times New Roman" w:hAnsi="Times New Roman" w:cs="Times New Roman"/>
        </w:rPr>
        <w:t xml:space="preserve">.  </w:t>
      </w:r>
      <w:r w:rsidR="00B13751">
        <w:rPr>
          <w:rFonts w:ascii="Times New Roman" w:hAnsi="Times New Roman" w:cs="Times New Roman"/>
        </w:rPr>
        <w:t>For</w:t>
      </w:r>
      <w:r>
        <w:rPr>
          <w:rFonts w:ascii="Times New Roman" w:hAnsi="Times New Roman" w:cs="Times New Roman"/>
        </w:rPr>
        <w:t xml:space="preserve"> this application</w:t>
      </w:r>
      <w:r w:rsidR="00B13751">
        <w:rPr>
          <w:rFonts w:ascii="Times New Roman" w:hAnsi="Times New Roman" w:cs="Times New Roman"/>
        </w:rPr>
        <w:t>,</w:t>
      </w:r>
      <w:r>
        <w:rPr>
          <w:rFonts w:ascii="Times New Roman" w:hAnsi="Times New Roman" w:cs="Times New Roman"/>
        </w:rPr>
        <w:t xml:space="preserve"> we wer</w:t>
      </w:r>
      <w:r w:rsidR="00CD75F0">
        <w:rPr>
          <w:rFonts w:ascii="Times New Roman" w:hAnsi="Times New Roman" w:cs="Times New Roman"/>
        </w:rPr>
        <w:t>e not comparing multiple models.  H</w:t>
      </w:r>
      <w:r>
        <w:rPr>
          <w:rFonts w:ascii="Times New Roman" w:hAnsi="Times New Roman" w:cs="Times New Roman"/>
        </w:rPr>
        <w:t xml:space="preserve">owever, we </w:t>
      </w:r>
      <w:commentRangeStart w:id="164"/>
      <w:r>
        <w:rPr>
          <w:rFonts w:ascii="Times New Roman" w:hAnsi="Times New Roman" w:cs="Times New Roman"/>
        </w:rPr>
        <w:t xml:space="preserve">extracted PIT values </w:t>
      </w:r>
      <w:commentRangeEnd w:id="164"/>
      <w:r w:rsidR="00414857">
        <w:rPr>
          <w:rStyle w:val="CommentReference"/>
        </w:rPr>
        <w:commentReference w:id="164"/>
      </w:r>
      <w:r>
        <w:rPr>
          <w:rFonts w:ascii="Times New Roman" w:hAnsi="Times New Roman" w:cs="Times New Roman"/>
        </w:rPr>
        <w:t xml:space="preserve">and visually inspected </w:t>
      </w:r>
      <w:r w:rsidR="004746E3">
        <w:rPr>
          <w:rFonts w:ascii="Times New Roman" w:hAnsi="Times New Roman" w:cs="Times New Roman"/>
        </w:rPr>
        <w:t>their</w:t>
      </w:r>
      <w:r>
        <w:rPr>
          <w:rFonts w:ascii="Times New Roman" w:hAnsi="Times New Roman" w:cs="Times New Roman"/>
        </w:rPr>
        <w:t xml:space="preserve"> histogram</w:t>
      </w:r>
      <w:r w:rsidR="004746E3">
        <w:rPr>
          <w:rFonts w:ascii="Times New Roman" w:hAnsi="Times New Roman" w:cs="Times New Roman"/>
        </w:rPr>
        <w:t>,</w:t>
      </w:r>
      <w:r>
        <w:rPr>
          <w:rFonts w:ascii="Times New Roman" w:hAnsi="Times New Roman" w:cs="Times New Roman"/>
        </w:rPr>
        <w:t xml:space="preserve"> as an approximate uniform distribution is expected for a model that fits the data reasonable well</w:t>
      </w:r>
      <w:r w:rsidR="003377CC">
        <w:rPr>
          <w:rFonts w:ascii="Times New Roman" w:hAnsi="Times New Roman" w:cs="Times New Roman"/>
        </w:rPr>
        <w:t xml:space="preserv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{"citationID":"AkYe9ma2","properties":{"formattedCitation":"(Czado et al. 2009, Held et al. 2010)","plainCitation":"(Czado et al. 2009, Held et al. 2010)","noteIndex":0},"citationItems":[{"id":15854,"uris":["http://zotero.org/users/40926/items/9YEGQ6QV"],"uri":["http://zotero.org/users/40926/items/9YEGQ6QV"],"itemData":{"id":15854,"type":"article-journal","title":"Predictive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label":"page"},{"id":4007,"uris":["http://zotero.org/users/40926/items/SEH5HPHI"],"uri":["http://zotero.org/users/40926/items/SEH5HPHI"],"itemData":{"id":4007,"type":"chapter","title":"Posterior and cross-validatory predictive checks: a comparison of MCMC and INLA","container-title":"Statistical modelling and regression structures","publisher":"Springer","page":"91–110","source":"Google Scholar","URL":"http://link.springer.com/chapter/10.1007/978-3-7908-2413-1_6","shortTitle":"Posterior and cross-validatory predictive checks","author":[{"family":"Held","given":"Leonhard"},{"family":"Schrödle","given":"Birgit"},{"family":"Rue","given":"H\\a","dropping-particle":"avard"}],"issued":{"date-parts":[["2010"]]},"accessed":{"date-parts":[["2015",8,6]]}},"label":"page"}],"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 Held et al. 2010)</w:t>
      </w:r>
      <w:r w:rsidR="003377CC">
        <w:rPr>
          <w:rFonts w:ascii="Times New Roman" w:hAnsi="Times New Roman" w:cs="Times New Roman"/>
        </w:rPr>
        <w:fldChar w:fldCharType="end"/>
      </w:r>
      <w:r>
        <w:rPr>
          <w:rFonts w:ascii="Times New Roman" w:hAnsi="Times New Roman" w:cs="Times New Roman"/>
        </w:rPr>
        <w:t>.</w:t>
      </w:r>
    </w:p>
    <w:p w14:paraId="011E0A64" w14:textId="77777777" w:rsidR="00A82829" w:rsidRDefault="00A82829" w:rsidP="00305174">
      <w:pPr>
        <w:pStyle w:val="NoSpacing"/>
        <w:spacing w:line="480" w:lineRule="auto"/>
        <w:rPr>
          <w:rFonts w:ascii="Times New Roman" w:hAnsi="Times New Roman" w:cs="Times New Roman"/>
        </w:rPr>
      </w:pPr>
    </w:p>
    <w:p w14:paraId="78814AC2" w14:textId="77777777" w:rsidR="00A82829" w:rsidRDefault="00B13751" w:rsidP="00305174">
      <w:pPr>
        <w:pStyle w:val="NoSpacing"/>
        <w:spacing w:line="480" w:lineRule="auto"/>
        <w:rPr>
          <w:rFonts w:ascii="Times New Roman" w:hAnsi="Times New Roman" w:cs="Times New Roman"/>
        </w:rPr>
      </w:pPr>
      <w:r>
        <w:rPr>
          <w:rFonts w:ascii="Times New Roman" w:hAnsi="Times New Roman" w:cs="Times New Roman"/>
        </w:rPr>
        <w:t xml:space="preserve">Following model analysis, posterior medians and symmetric 95% credible intervals were computed </w:t>
      </w:r>
      <w:r w:rsidR="006C568F">
        <w:rPr>
          <w:rFonts w:ascii="Times New Roman" w:hAnsi="Times New Roman" w:cs="Times New Roman"/>
        </w:rPr>
        <w:t xml:space="preserve">per cell </w:t>
      </w:r>
      <w:r>
        <w:rPr>
          <w:rFonts w:ascii="Times New Roman" w:hAnsi="Times New Roman" w:cs="Times New Roman"/>
        </w:rPr>
        <w:t>for</w:t>
      </w:r>
      <w:r w:rsidR="00A8282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A8282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A82829" w:rsidRPr="00F74943">
        <w:rPr>
          <w:rFonts w:ascii="Times New Roman" w:hAnsi="Times New Roman" w:cs="Times New Roman"/>
        </w:rPr>
        <w:t>,</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Credible interval widths</w:t>
      </w:r>
      <w:r w:rsidR="006C568F">
        <w:rPr>
          <w:rFonts w:ascii="Times New Roman" w:hAnsi="Times New Roman" w:cs="Times New Roman"/>
        </w:rPr>
        <w:t>, representing estimate uncertainty,</w:t>
      </w:r>
      <w:r>
        <w:rPr>
          <w:rFonts w:ascii="Times New Roman" w:hAnsi="Times New Roman" w:cs="Times New Roman"/>
        </w:rPr>
        <w:t xml:space="preserve"> were computed by subtracting the lower </w:t>
      </w:r>
      <w:r w:rsidR="006C568F">
        <w:rPr>
          <w:rFonts w:ascii="Times New Roman" w:hAnsi="Times New Roman" w:cs="Times New Roman"/>
        </w:rPr>
        <w:t>credible</w:t>
      </w:r>
      <w:r>
        <w:rPr>
          <w:rFonts w:ascii="Times New Roman" w:hAnsi="Times New Roman" w:cs="Times New Roman"/>
        </w:rPr>
        <w:t xml:space="preserve"> limit </w:t>
      </w:r>
      <w:r w:rsidR="006C568F">
        <w:rPr>
          <w:rFonts w:ascii="Times New Roman" w:hAnsi="Times New Roman" w:cs="Times New Roman"/>
        </w:rPr>
        <w:t xml:space="preserve">from </w:t>
      </w:r>
      <w:r>
        <w:rPr>
          <w:rFonts w:ascii="Times New Roman" w:hAnsi="Times New Roman" w:cs="Times New Roman"/>
        </w:rPr>
        <w:t xml:space="preserve">the upper credible </w:t>
      </w:r>
      <w:r w:rsidR="006C568F">
        <w:rPr>
          <w:rFonts w:ascii="Times New Roman" w:hAnsi="Times New Roman" w:cs="Times New Roman"/>
        </w:rPr>
        <w:t xml:space="preserve">limit per cell. </w:t>
      </w:r>
      <w:r>
        <w:rPr>
          <w:rFonts w:ascii="Times New Roman" w:hAnsi="Times New Roman" w:cs="Times New Roman"/>
        </w:rPr>
        <w:t xml:space="preserve"> Posterior summaries were then </w:t>
      </w:r>
      <w:r w:rsidR="00A82829">
        <w:rPr>
          <w:rFonts w:ascii="Times New Roman" w:hAnsi="Times New Roman" w:cs="Times New Roman"/>
        </w:rPr>
        <w:t xml:space="preserve">mapped to </w:t>
      </w:r>
      <w:r w:rsidR="00901670">
        <w:rPr>
          <w:rFonts w:ascii="Times New Roman" w:hAnsi="Times New Roman" w:cs="Times New Roman"/>
        </w:rPr>
        <w:t>visualize</w:t>
      </w:r>
      <w:r w:rsidR="00A82829">
        <w:rPr>
          <w:rFonts w:ascii="Times New Roman" w:hAnsi="Times New Roman" w:cs="Times New Roman"/>
        </w:rPr>
        <w:t xml:space="preserve"> spatial variation in</w:t>
      </w:r>
      <w:r w:rsidR="00FB7970">
        <w:rPr>
          <w:rFonts w:ascii="Times New Roman" w:hAnsi="Times New Roman" w:cs="Times New Roman"/>
        </w:rPr>
        <w:t xml:space="preserve"> 2017 abundance indices, </w:t>
      </w:r>
      <w:r w:rsidR="00A82829">
        <w:rPr>
          <w:rFonts w:ascii="Times New Roman" w:hAnsi="Times New Roman" w:cs="Times New Roman"/>
        </w:rPr>
        <w:t xml:space="preserve">effort effects, and </w:t>
      </w:r>
      <w:r w:rsidR="00FB7970">
        <w:rPr>
          <w:rFonts w:ascii="Times New Roman" w:hAnsi="Times New Roman" w:cs="Times New Roman"/>
        </w:rPr>
        <w:t xml:space="preserve">1966 through 2017 </w:t>
      </w:r>
      <w:r w:rsidR="008B1A21">
        <w:rPr>
          <w:rFonts w:ascii="Times New Roman" w:hAnsi="Times New Roman" w:cs="Times New Roman"/>
        </w:rPr>
        <w:t>relative-</w:t>
      </w:r>
      <w:r w:rsidR="00A82829">
        <w:rPr>
          <w:rFonts w:ascii="Times New Roman" w:hAnsi="Times New Roman" w:cs="Times New Roman"/>
        </w:rPr>
        <w:t>abundance trends.</w:t>
      </w:r>
      <w:r w:rsidR="00A00968">
        <w:rPr>
          <w:rFonts w:ascii="Times New Roman" w:hAnsi="Times New Roman" w:cs="Times New Roman"/>
        </w:rPr>
        <w:t xml:space="preserve"> </w:t>
      </w:r>
      <w:commentRangeStart w:id="165"/>
      <w:r w:rsidR="00A00968">
        <w:rPr>
          <w:rFonts w:ascii="Times New Roman" w:hAnsi="Times New Roman" w:cs="Times New Roman"/>
        </w:rPr>
        <w:t xml:space="preserve">Before </w:t>
      </w:r>
      <w:r w:rsidR="006C568F">
        <w:rPr>
          <w:rFonts w:ascii="Times New Roman" w:hAnsi="Times New Roman" w:cs="Times New Roman"/>
        </w:rPr>
        <w:t>analyzing and mapping posterior summaries</w:t>
      </w:r>
      <w:r w:rsidR="00A00968">
        <w:rPr>
          <w:rFonts w:ascii="Times New Roman" w:hAnsi="Times New Roman" w:cs="Times New Roman"/>
        </w:rPr>
        <w:t>, cells with no observed counts were removed from the dataset</w:t>
      </w:r>
      <w:r w:rsidR="00001DF7">
        <w:rPr>
          <w:rFonts w:ascii="Times New Roman" w:hAnsi="Times New Roman" w:cs="Times New Roman"/>
        </w:rPr>
        <w:t>,</w:t>
      </w:r>
      <w:r w:rsidR="00A00968">
        <w:rPr>
          <w:rFonts w:ascii="Times New Roman" w:hAnsi="Times New Roman" w:cs="Times New Roman"/>
        </w:rPr>
        <w:t xml:space="preserve"> as we were not interested in interpolat</w:t>
      </w:r>
      <w:r w:rsidR="00001DF7">
        <w:rPr>
          <w:rFonts w:ascii="Times New Roman" w:hAnsi="Times New Roman" w:cs="Times New Roman"/>
        </w:rPr>
        <w:t>ed</w:t>
      </w:r>
      <w:r w:rsidR="00A00968">
        <w:rPr>
          <w:rFonts w:ascii="Times New Roman" w:hAnsi="Times New Roman" w:cs="Times New Roman"/>
        </w:rPr>
        <w:t xml:space="preserve"> trends </w:t>
      </w:r>
      <w:r w:rsidR="00001DF7">
        <w:rPr>
          <w:rFonts w:ascii="Times New Roman" w:hAnsi="Times New Roman" w:cs="Times New Roman"/>
        </w:rPr>
        <w:t>for</w:t>
      </w:r>
      <w:r w:rsidR="00A00968">
        <w:rPr>
          <w:rFonts w:ascii="Times New Roman" w:hAnsi="Times New Roman" w:cs="Times New Roman"/>
        </w:rPr>
        <w:t xml:space="preserve"> </w:t>
      </w:r>
      <w:r w:rsidR="00DF025D">
        <w:rPr>
          <w:rFonts w:ascii="Times New Roman" w:hAnsi="Times New Roman" w:cs="Times New Roman"/>
        </w:rPr>
        <w:t>grid cells</w:t>
      </w:r>
      <w:r w:rsidR="002E03CF">
        <w:rPr>
          <w:rFonts w:ascii="Times New Roman" w:hAnsi="Times New Roman" w:cs="Times New Roman"/>
        </w:rPr>
        <w:t xml:space="preserve"> without CBC sites.</w:t>
      </w:r>
      <w:commentRangeEnd w:id="165"/>
      <w:r w:rsidR="00414857">
        <w:rPr>
          <w:rStyle w:val="CommentReference"/>
        </w:rPr>
        <w:commentReference w:id="165"/>
      </w:r>
    </w:p>
    <w:p w14:paraId="131DE9AB" w14:textId="77777777" w:rsidR="00A82829" w:rsidRDefault="00A82829" w:rsidP="00305174">
      <w:pPr>
        <w:pStyle w:val="NoSpacing"/>
        <w:spacing w:line="480" w:lineRule="auto"/>
        <w:rPr>
          <w:rFonts w:ascii="Times New Roman" w:hAnsi="Times New Roman" w:cs="Times New Roman"/>
        </w:rPr>
      </w:pPr>
    </w:p>
    <w:p w14:paraId="7D9A076E" w14:textId="77777777" w:rsidR="00A82829" w:rsidRDefault="00A82829" w:rsidP="00305174">
      <w:pPr>
        <w:pStyle w:val="NoSpacing"/>
        <w:spacing w:line="480" w:lineRule="auto"/>
        <w:rPr>
          <w:rFonts w:ascii="Times New Roman" w:hAnsi="Times New Roman" w:cs="Times New Roman"/>
        </w:rPr>
      </w:pPr>
      <w:r>
        <w:rPr>
          <w:rFonts w:ascii="Times New Roman" w:hAnsi="Times New Roman" w:cs="Times New Roman"/>
        </w:rPr>
        <w:t xml:space="preserve">It is common, </w:t>
      </w:r>
      <w:r w:rsidR="002E03CF">
        <w:rPr>
          <w:rFonts w:ascii="Times New Roman" w:hAnsi="Times New Roman" w:cs="Times New Roman"/>
        </w:rPr>
        <w:t>following</w:t>
      </w:r>
      <w:r w:rsidR="00A62F09">
        <w:rPr>
          <w:rFonts w:ascii="Times New Roman" w:hAnsi="Times New Roman" w:cs="Times New Roman"/>
        </w:rPr>
        <w:t xml:space="preserve"> CBC and BBS analyse</w:t>
      </w:r>
      <w:r>
        <w:rPr>
          <w:rFonts w:ascii="Times New Roman" w:hAnsi="Times New Roman" w:cs="Times New Roman"/>
        </w:rPr>
        <w:t xml:space="preserve">s, to aggregate </w:t>
      </w:r>
      <w:r w:rsidR="00A62F09">
        <w:rPr>
          <w:rFonts w:ascii="Times New Roman" w:hAnsi="Times New Roman" w:cs="Times New Roman"/>
        </w:rPr>
        <w:t>trend information to larger scales that might be of interest to resource managers design</w:t>
      </w:r>
      <w:r w:rsidR="00FB7970">
        <w:rPr>
          <w:rFonts w:ascii="Times New Roman" w:hAnsi="Times New Roman" w:cs="Times New Roman"/>
        </w:rPr>
        <w:t>ing</w:t>
      </w:r>
      <w:r w:rsidR="00A62F09">
        <w:rPr>
          <w:rFonts w:ascii="Times New Roman" w:hAnsi="Times New Roman" w:cs="Times New Roman"/>
        </w:rPr>
        <w:t xml:space="preserve"> and implement</w:t>
      </w:r>
      <w:r w:rsidR="00FB7970">
        <w:rPr>
          <w:rFonts w:ascii="Times New Roman" w:hAnsi="Times New Roman" w:cs="Times New Roman"/>
        </w:rPr>
        <w:t>ing</w:t>
      </w:r>
      <w:r w:rsidR="00A62F09">
        <w:rPr>
          <w:rFonts w:ascii="Times New Roman" w:hAnsi="Times New Roman" w:cs="Times New Roman"/>
        </w:rPr>
        <w:t xml:space="preserve"> policies across states, provinces, BCRs, or nations</w:t>
      </w:r>
      <w:r w:rsidR="00001DF7">
        <w:rPr>
          <w:rFonts w:ascii="Times New Roman" w:hAnsi="Times New Roman" w:cs="Times New Roman"/>
        </w:rPr>
        <w:t xml:space="preserve"> </w:t>
      </w:r>
      <w:r w:rsidR="00001DF7">
        <w:rPr>
          <w:rFonts w:ascii="Times New Roman" w:hAnsi="Times New Roman" w:cs="Times New Roman"/>
        </w:rPr>
        <w:fldChar w:fldCharType="begin"/>
      </w:r>
      <w:r w:rsidR="00001DF7">
        <w:rPr>
          <w:rFonts w:ascii="Times New Roman" w:hAnsi="Times New Roman" w:cs="Times New Roman"/>
        </w:rPr>
        <w:instrText xml:space="preserve"> ADDIN ZOTERO_ITEM CSL_CITATION {"citationID":"Udct5JwG","properties":{"formattedCitation":"(Sauer et al. 2003, Sauer and Link 2011, Soykan et al. 2016)","plainCitation":"(Sauer et al. 2003, Sauer and Link 2011, Soykan et al. 2016)","noteIndex":0},"citationItems":[{"id":15696,"uris":["http://zotero.org/users/40926/items/NE6GIG25"],"uri":["http://zotero.org/users/40926/items/NE6GIG25"],"itemData":{"id":15696,"type":"article-journal","title":"Use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001DF7">
        <w:rPr>
          <w:rFonts w:ascii="Times New Roman" w:hAnsi="Times New Roman" w:cs="Times New Roman"/>
        </w:rPr>
        <w:fldChar w:fldCharType="separate"/>
      </w:r>
      <w:r w:rsidR="00001DF7" w:rsidRPr="00001DF7">
        <w:rPr>
          <w:rFonts w:ascii="Times New Roman" w:hAnsi="Times New Roman" w:cs="Times New Roman"/>
        </w:rPr>
        <w:t>(Sauer et al. 2003, Sauer and Link 2011, Soykan et al. 2016)</w:t>
      </w:r>
      <w:r w:rsidR="00001DF7">
        <w:rPr>
          <w:rFonts w:ascii="Times New Roman" w:hAnsi="Times New Roman" w:cs="Times New Roman"/>
        </w:rPr>
        <w:fldChar w:fldCharType="end"/>
      </w:r>
      <w:r w:rsidR="00A62F09">
        <w:rPr>
          <w:rFonts w:ascii="Times New Roman" w:hAnsi="Times New Roman" w:cs="Times New Roman"/>
        </w:rPr>
        <w:t xml:space="preserve">. After analysis of the SVC model for American Robin, we aggregated 100 km results to </w:t>
      </w:r>
      <w:r w:rsidR="00901670">
        <w:rPr>
          <w:rFonts w:ascii="Times New Roman" w:hAnsi="Times New Roman" w:cs="Times New Roman"/>
        </w:rPr>
        <w:t>the BCR level</w:t>
      </w:r>
      <w:r w:rsidR="00A62F09">
        <w:rPr>
          <w:rFonts w:ascii="Times New Roman" w:hAnsi="Times New Roman" w:cs="Times New Roman"/>
        </w:rPr>
        <w:t xml:space="preserve"> in order to compare them to those produced using standard CBC analysis methods </w:t>
      </w:r>
      <w:r w:rsidR="00A62F09">
        <w:rPr>
          <w:rFonts w:ascii="Times New Roman" w:hAnsi="Times New Roman" w:cs="Times New Roman"/>
        </w:rPr>
        <w:fldChar w:fldCharType="begin"/>
      </w:r>
      <w:r w:rsidR="00A62F09">
        <w:rPr>
          <w:rFonts w:ascii="Times New Roman" w:hAnsi="Times New Roman" w:cs="Times New Roman"/>
        </w:rPr>
        <w:instrText xml:space="preserve"> ADDIN ZOTERO_ITEM CSL_CITATION {"citationID":"BdjrVTin","properties":{"formattedCitation":"(Soykan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A62F09">
        <w:rPr>
          <w:rFonts w:ascii="Times New Roman" w:hAnsi="Times New Roman" w:cs="Times New Roman"/>
        </w:rPr>
        <w:fldChar w:fldCharType="separate"/>
      </w:r>
      <w:r w:rsidR="00A62F09" w:rsidRPr="00A62F09">
        <w:rPr>
          <w:rFonts w:ascii="Times New Roman" w:hAnsi="Times New Roman" w:cs="Times New Roman"/>
        </w:rPr>
        <w:t>(Soykan et al. 2016)</w:t>
      </w:r>
      <w:r w:rsidR="00A62F09">
        <w:rPr>
          <w:rFonts w:ascii="Times New Roman" w:hAnsi="Times New Roman" w:cs="Times New Roman"/>
        </w:rPr>
        <w:fldChar w:fldCharType="end"/>
      </w:r>
      <w:r w:rsidR="00A62F09">
        <w:rPr>
          <w:rFonts w:ascii="Times New Roman" w:hAnsi="Times New Roman" w:cs="Times New Roman"/>
        </w:rPr>
        <w:t>.</w:t>
      </w:r>
      <w:r w:rsidR="00C92907">
        <w:rPr>
          <w:rFonts w:ascii="Times New Roman" w:hAnsi="Times New Roman" w:cs="Times New Roman"/>
        </w:rPr>
        <w:t xml:space="preserve"> </w:t>
      </w:r>
      <w:r w:rsidR="00001DF7">
        <w:rPr>
          <w:rFonts w:ascii="Times New Roman" w:hAnsi="Times New Roman" w:cs="Times New Roman"/>
        </w:rPr>
        <w:t xml:space="preserve"> </w:t>
      </w:r>
      <w:r w:rsidR="00C92907">
        <w:rPr>
          <w:rFonts w:ascii="Times New Roman" w:hAnsi="Times New Roman" w:cs="Times New Roman"/>
        </w:rPr>
        <w:t>SVC trends were aggregated for each</w:t>
      </w:r>
      <w:r w:rsidR="00A62F09">
        <w:rPr>
          <w:rFonts w:ascii="Times New Roman" w:hAnsi="Times New Roman" w:cs="Times New Roman"/>
        </w:rPr>
        <w:t xml:space="preserve"> BCR by averaging trends for all equal-area </w:t>
      </w:r>
      <w:r w:rsidR="00BC6601">
        <w:rPr>
          <w:rFonts w:ascii="Times New Roman" w:hAnsi="Times New Roman" w:cs="Times New Roman"/>
        </w:rPr>
        <w:t>grid cells where the cell centroid</w:t>
      </w:r>
      <w:r w:rsidR="00A62F09">
        <w:rPr>
          <w:rFonts w:ascii="Times New Roman" w:hAnsi="Times New Roman" w:cs="Times New Roman"/>
        </w:rPr>
        <w:t xml:space="preserve"> fell within </w:t>
      </w:r>
      <w:r w:rsidR="00C92907">
        <w:rPr>
          <w:rFonts w:ascii="Times New Roman" w:hAnsi="Times New Roman" w:cs="Times New Roman"/>
        </w:rPr>
        <w:t xml:space="preserve">the </w:t>
      </w:r>
      <w:r w:rsidR="00A62F09">
        <w:rPr>
          <w:rFonts w:ascii="Times New Roman" w:hAnsi="Times New Roman" w:cs="Times New Roman"/>
        </w:rPr>
        <w:t xml:space="preserve">BCR. </w:t>
      </w:r>
      <w:r w:rsidR="00C92907">
        <w:rPr>
          <w:rFonts w:ascii="Times New Roman" w:hAnsi="Times New Roman" w:cs="Times New Roman"/>
        </w:rPr>
        <w:t>W</w:t>
      </w:r>
      <w:r w:rsidR="00A62F09">
        <w:rPr>
          <w:rFonts w:ascii="Times New Roman" w:hAnsi="Times New Roman" w:cs="Times New Roman"/>
        </w:rPr>
        <w:t xml:space="preserve">e also compared the uncertainty </w:t>
      </w:r>
      <w:r w:rsidR="00901670">
        <w:rPr>
          <w:rFonts w:ascii="Times New Roman" w:hAnsi="Times New Roman" w:cs="Times New Roman"/>
        </w:rPr>
        <w:t>around</w:t>
      </w:r>
      <w:r w:rsidR="00A62F09">
        <w:rPr>
          <w:rFonts w:ascii="Times New Roman" w:hAnsi="Times New Roman" w:cs="Times New Roman"/>
        </w:rPr>
        <w:t xml:space="preserve"> </w:t>
      </w:r>
      <w:r w:rsidR="00FB7970">
        <w:rPr>
          <w:rFonts w:ascii="Times New Roman" w:hAnsi="Times New Roman" w:cs="Times New Roman"/>
        </w:rPr>
        <w:t>trend estimates</w:t>
      </w:r>
      <w:r w:rsidR="00A62F09">
        <w:rPr>
          <w:rFonts w:ascii="Times New Roman" w:hAnsi="Times New Roman" w:cs="Times New Roman"/>
        </w:rPr>
        <w:t xml:space="preserve"> by </w:t>
      </w:r>
      <w:r w:rsidR="002E03CF">
        <w:rPr>
          <w:rFonts w:ascii="Times New Roman" w:hAnsi="Times New Roman" w:cs="Times New Roman"/>
        </w:rPr>
        <w:t xml:space="preserve">comparing </w:t>
      </w:r>
      <w:r w:rsidR="00BC6601">
        <w:rPr>
          <w:rFonts w:ascii="Times New Roman" w:hAnsi="Times New Roman" w:cs="Times New Roman"/>
        </w:rPr>
        <w:t>credible</w:t>
      </w:r>
      <w:r w:rsidR="00A62F09">
        <w:rPr>
          <w:rFonts w:ascii="Times New Roman" w:hAnsi="Times New Roman" w:cs="Times New Roman"/>
        </w:rPr>
        <w:t xml:space="preserve"> interval widths per cell</w:t>
      </w:r>
      <w:r w:rsidR="002E03CF">
        <w:rPr>
          <w:rFonts w:ascii="Times New Roman" w:hAnsi="Times New Roman" w:cs="Times New Roman"/>
        </w:rPr>
        <w:t xml:space="preserve"> to </w:t>
      </w:r>
      <w:r w:rsidR="00C92907">
        <w:rPr>
          <w:rFonts w:ascii="Times New Roman" w:hAnsi="Times New Roman" w:cs="Times New Roman"/>
        </w:rPr>
        <w:t>those</w:t>
      </w:r>
      <w:r w:rsidR="00A62F09">
        <w:rPr>
          <w:rFonts w:ascii="Times New Roman" w:hAnsi="Times New Roman" w:cs="Times New Roman"/>
        </w:rPr>
        <w:t xml:space="preserve"> calculated for a BCR using the standard </w:t>
      </w:r>
      <w:commentRangeStart w:id="166"/>
      <w:r w:rsidR="00A62F09">
        <w:rPr>
          <w:rFonts w:ascii="Times New Roman" w:hAnsi="Times New Roman" w:cs="Times New Roman"/>
        </w:rPr>
        <w:t>approach</w:t>
      </w:r>
      <w:commentRangeEnd w:id="166"/>
      <w:r w:rsidR="00414857">
        <w:rPr>
          <w:rStyle w:val="CommentReference"/>
        </w:rPr>
        <w:commentReference w:id="166"/>
      </w:r>
      <w:r w:rsidR="00A62F09">
        <w:rPr>
          <w:rFonts w:ascii="Times New Roman" w:hAnsi="Times New Roman" w:cs="Times New Roman"/>
        </w:rPr>
        <w:t>.</w:t>
      </w:r>
    </w:p>
    <w:p w14:paraId="191BFDA6" w14:textId="77777777" w:rsidR="00252CB5" w:rsidRDefault="00252CB5" w:rsidP="00305174">
      <w:pPr>
        <w:pStyle w:val="NoSpacing"/>
        <w:spacing w:line="480" w:lineRule="auto"/>
        <w:rPr>
          <w:rFonts w:ascii="Times New Roman" w:hAnsi="Times New Roman" w:cs="Times New Roman"/>
        </w:rPr>
      </w:pPr>
    </w:p>
    <w:p w14:paraId="61DE985A" w14:textId="77777777" w:rsidR="001D2A93" w:rsidRPr="00041564"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lastRenderedPageBreak/>
        <w:t>Results</w:t>
      </w:r>
    </w:p>
    <w:p w14:paraId="3387A6BD" w14:textId="67D6BFCF" w:rsidR="00DF025D"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Model analysis </w:t>
      </w:r>
      <w:r w:rsidR="002E03CF">
        <w:rPr>
          <w:rFonts w:ascii="Times New Roman" w:hAnsi="Times New Roman" w:cs="Times New Roman"/>
        </w:rPr>
        <w:t xml:space="preserve">using R-INLA </w:t>
      </w:r>
      <w:r w:rsidRPr="00F74943">
        <w:rPr>
          <w:rFonts w:ascii="Times New Roman" w:hAnsi="Times New Roman" w:cs="Times New Roman"/>
        </w:rPr>
        <w:t xml:space="preserve">took approximately </w:t>
      </w:r>
      <w:commentRangeStart w:id="167"/>
      <w:r w:rsidR="00DF025D">
        <w:rPr>
          <w:rFonts w:ascii="Times New Roman" w:hAnsi="Times New Roman" w:cs="Times New Roman"/>
        </w:rPr>
        <w:t>1</w:t>
      </w:r>
      <w:r w:rsidR="002E03CF">
        <w:rPr>
          <w:rFonts w:ascii="Times New Roman" w:hAnsi="Times New Roman" w:cs="Times New Roman"/>
        </w:rPr>
        <w:t>0</w:t>
      </w:r>
      <w:r w:rsidRPr="00F74943">
        <w:rPr>
          <w:rFonts w:ascii="Times New Roman" w:hAnsi="Times New Roman" w:cs="Times New Roman"/>
        </w:rPr>
        <w:t xml:space="preserve"> </w:t>
      </w:r>
      <w:r w:rsidR="00DF025D">
        <w:rPr>
          <w:rFonts w:ascii="Times New Roman" w:hAnsi="Times New Roman" w:cs="Times New Roman"/>
        </w:rPr>
        <w:t>minutes</w:t>
      </w:r>
      <w:r w:rsidR="00901670">
        <w:rPr>
          <w:rFonts w:ascii="Times New Roman" w:hAnsi="Times New Roman" w:cs="Times New Roman"/>
        </w:rPr>
        <w:t xml:space="preserve"> to complete</w:t>
      </w:r>
      <w:commentRangeEnd w:id="167"/>
      <w:r w:rsidR="00072A30">
        <w:rPr>
          <w:rStyle w:val="CommentReference"/>
        </w:rPr>
        <w:commentReference w:id="167"/>
      </w:r>
      <w:r w:rsidR="00901670">
        <w:rPr>
          <w:rFonts w:ascii="Times New Roman" w:hAnsi="Times New Roman" w:cs="Times New Roman"/>
        </w:rPr>
        <w:t xml:space="preserve">. </w:t>
      </w:r>
      <w:r w:rsidR="00703A03">
        <w:rPr>
          <w:rFonts w:ascii="Times New Roman" w:hAnsi="Times New Roman" w:cs="Times New Roman"/>
        </w:rPr>
        <w:t xml:space="preserve"> </w:t>
      </w:r>
      <w:r w:rsidR="008B4C56">
        <w:rPr>
          <w:rFonts w:ascii="Times New Roman" w:hAnsi="Times New Roman" w:cs="Times New Roman"/>
        </w:rPr>
        <w:t xml:space="preserve">The median </w:t>
      </w:r>
      <w:r w:rsidR="00EE17EA">
        <w:rPr>
          <w:rFonts w:ascii="Times New Roman" w:hAnsi="Times New Roman" w:cs="Times New Roman"/>
        </w:rPr>
        <w:t xml:space="preserve">of </w:t>
      </w:r>
      <w:r w:rsidR="008B4C56">
        <w:rPr>
          <w:rFonts w:ascii="Times New Roman" w:hAnsi="Times New Roman" w:cs="Times New Roman"/>
        </w:rPr>
        <w:t>posterior median</w:t>
      </w:r>
      <w:r w:rsidR="00EE17EA">
        <w:rPr>
          <w:rFonts w:ascii="Times New Roman" w:hAnsi="Times New Roman" w:cs="Times New Roman"/>
        </w:rPr>
        <w:t>s</w:t>
      </w:r>
      <w:r w:rsidR="008B4C56">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B4C56">
        <w:rPr>
          <w:rFonts w:ascii="Times New Roman" w:eastAsiaTheme="minorEastAsia" w:hAnsi="Times New Roman" w:cs="Times New Roman"/>
        </w:rPr>
        <w:t xml:space="preserve"> i</w:t>
      </w:r>
      <w:r w:rsidR="00BC6601">
        <w:rPr>
          <w:rFonts w:ascii="Times New Roman" w:eastAsiaTheme="minorEastAsia" w:hAnsi="Times New Roman" w:cs="Times New Roman"/>
        </w:rPr>
        <w:t>ndicated that, on average, 4.28</w:t>
      </w:r>
      <w:r w:rsidR="008B4C56">
        <w:rPr>
          <w:rFonts w:ascii="Times New Roman" w:eastAsiaTheme="minorEastAsia" w:hAnsi="Times New Roman" w:cs="Times New Roman"/>
        </w:rPr>
        <w:t xml:space="preserve"> robins were counted per party hour in 2017, but that number varied </w:t>
      </w:r>
      <w:ins w:id="168" w:author="Michel, Nicole" w:date="2018-10-17T16:15:00Z">
        <w:r w:rsidR="00072A30">
          <w:rPr>
            <w:rFonts w:ascii="Times New Roman" w:eastAsiaTheme="minorEastAsia" w:hAnsi="Times New Roman" w:cs="Times New Roman"/>
          </w:rPr>
          <w:t xml:space="preserve">by </w:t>
        </w:r>
      </w:ins>
      <w:r w:rsidR="00EE17EA">
        <w:rPr>
          <w:rFonts w:ascii="Times New Roman" w:eastAsiaTheme="minorEastAsia" w:hAnsi="Times New Roman" w:cs="Times New Roman"/>
        </w:rPr>
        <w:t>several orders of magnitude</w:t>
      </w:r>
      <w:r w:rsidR="008B4C56">
        <w:rPr>
          <w:rFonts w:ascii="Times New Roman" w:eastAsiaTheme="minorEastAsia" w:hAnsi="Times New Roman" w:cs="Times New Roman"/>
        </w:rPr>
        <w:t xml:space="preserve"> across the species range</w:t>
      </w:r>
      <w:r w:rsidR="00EE17EA">
        <w:rPr>
          <w:rFonts w:ascii="Times New Roman" w:eastAsiaTheme="minorEastAsia" w:hAnsi="Times New Roman" w:cs="Times New Roman"/>
        </w:rPr>
        <w:t>,</w:t>
      </w:r>
      <w:r w:rsidR="00BC6601">
        <w:rPr>
          <w:rFonts w:ascii="Times New Roman" w:eastAsiaTheme="minorEastAsia" w:hAnsi="Times New Roman" w:cs="Times New Roman"/>
        </w:rPr>
        <w:t xml:space="preserve"> from 0.01 to 73.50</w:t>
      </w:r>
      <w:r w:rsidR="008B4C56">
        <w:rPr>
          <w:rFonts w:ascii="Times New Roman" w:eastAsiaTheme="minorEastAsia" w:hAnsi="Times New Roman" w:cs="Times New Roman"/>
        </w:rPr>
        <w:t xml:space="preserve">. </w:t>
      </w:r>
      <w:r w:rsidR="00BC6601">
        <w:rPr>
          <w:rFonts w:ascii="Times New Roman" w:eastAsiaTheme="minorEastAsia" w:hAnsi="Times New Roman" w:cs="Times New Roman"/>
        </w:rPr>
        <w:t xml:space="preserve"> </w:t>
      </w:r>
      <w:r w:rsidR="008B4C56">
        <w:rPr>
          <w:rFonts w:ascii="Times New Roman" w:eastAsiaTheme="minorEastAsia" w:hAnsi="Times New Roman" w:cs="Times New Roman"/>
        </w:rPr>
        <w:t xml:space="preserve">A map of posterior median values </w:t>
      </w:r>
      <w:r w:rsidR="008B4C56" w:rsidRPr="00F74943">
        <w:rPr>
          <w:rFonts w:ascii="Times New Roman" w:hAnsi="Times New Roman" w:cs="Times New Roman"/>
        </w:rPr>
        <w:t>i</w:t>
      </w:r>
      <w:r w:rsidR="008B4C56">
        <w:rPr>
          <w:rFonts w:ascii="Times New Roman" w:hAnsi="Times New Roman" w:cs="Times New Roman"/>
        </w:rPr>
        <w:t>llustrated that</w:t>
      </w:r>
      <w:r w:rsidR="008B4C56" w:rsidRPr="00F74943">
        <w:rPr>
          <w:rFonts w:ascii="Times New Roman" w:hAnsi="Times New Roman" w:cs="Times New Roman"/>
        </w:rPr>
        <w:t xml:space="preserve"> </w:t>
      </w:r>
      <w:r w:rsidR="008B4C56">
        <w:rPr>
          <w:rFonts w:ascii="Times New Roman" w:hAnsi="Times New Roman" w:cs="Times New Roman"/>
        </w:rPr>
        <w:t>t</w:t>
      </w:r>
      <w:r w:rsidR="008B4C56" w:rsidRPr="00F74943">
        <w:rPr>
          <w:rFonts w:ascii="Times New Roman" w:hAnsi="Times New Roman" w:cs="Times New Roman"/>
        </w:rPr>
        <w:t xml:space="preserve">he species </w:t>
      </w:r>
      <w:r w:rsidR="008B4C56">
        <w:rPr>
          <w:rFonts w:ascii="Times New Roman" w:hAnsi="Times New Roman" w:cs="Times New Roman"/>
        </w:rPr>
        <w:t>wa</w:t>
      </w:r>
      <w:r w:rsidR="008B4C56" w:rsidRPr="00F74943">
        <w:rPr>
          <w:rFonts w:ascii="Times New Roman" w:hAnsi="Times New Roman" w:cs="Times New Roman"/>
        </w:rPr>
        <w:t xml:space="preserve">s most abundant in regions </w:t>
      </w:r>
      <w:commentRangeStart w:id="169"/>
      <w:r w:rsidR="008B4C56" w:rsidRPr="00F74943">
        <w:rPr>
          <w:rFonts w:ascii="Times New Roman" w:hAnsi="Times New Roman" w:cs="Times New Roman"/>
        </w:rPr>
        <w:t xml:space="preserve">with </w:t>
      </w:r>
      <w:r w:rsidR="008B4C56">
        <w:rPr>
          <w:rFonts w:ascii="Times New Roman" w:hAnsi="Times New Roman" w:cs="Times New Roman"/>
        </w:rPr>
        <w:t xml:space="preserve">intermediate winter temperatures, </w:t>
      </w:r>
      <w:r w:rsidR="008B4C56" w:rsidRPr="00F74943">
        <w:rPr>
          <w:rFonts w:ascii="Times New Roman" w:hAnsi="Times New Roman" w:cs="Times New Roman"/>
        </w:rPr>
        <w:t xml:space="preserve">and </w:t>
      </w:r>
      <w:r w:rsidR="008B4C56">
        <w:rPr>
          <w:rFonts w:ascii="Times New Roman" w:hAnsi="Times New Roman" w:cs="Times New Roman"/>
        </w:rPr>
        <w:t>was least abundant</w:t>
      </w:r>
      <w:r w:rsidR="008B4C56" w:rsidRPr="00F74943">
        <w:rPr>
          <w:rFonts w:ascii="Times New Roman" w:hAnsi="Times New Roman" w:cs="Times New Roman"/>
        </w:rPr>
        <w:t xml:space="preserve"> in relatively warm and </w:t>
      </w:r>
      <w:r w:rsidR="008B4C56">
        <w:rPr>
          <w:rFonts w:ascii="Times New Roman" w:hAnsi="Times New Roman" w:cs="Times New Roman"/>
        </w:rPr>
        <w:t xml:space="preserve">relatively </w:t>
      </w:r>
      <w:r w:rsidR="008B4C56" w:rsidRPr="00F74943">
        <w:rPr>
          <w:rFonts w:ascii="Times New Roman" w:hAnsi="Times New Roman" w:cs="Times New Roman"/>
        </w:rPr>
        <w:t>cold regions</w:t>
      </w:r>
      <w:r w:rsidR="008B4C56">
        <w:rPr>
          <w:rFonts w:ascii="Times New Roman" w:hAnsi="Times New Roman" w:cs="Times New Roman"/>
        </w:rPr>
        <w:t xml:space="preserve"> </w:t>
      </w:r>
      <w:commentRangeEnd w:id="169"/>
      <w:r w:rsidR="00072A30">
        <w:rPr>
          <w:rStyle w:val="CommentReference"/>
        </w:rPr>
        <w:commentReference w:id="169"/>
      </w:r>
      <w:r w:rsidR="008B4C56">
        <w:rPr>
          <w:rFonts w:ascii="Times New Roman" w:hAnsi="Times New Roman" w:cs="Times New Roman"/>
        </w:rPr>
        <w:t>(Fig. 2A)</w:t>
      </w:r>
      <w:r w:rsidR="008B4C56" w:rsidRPr="00F74943">
        <w:rPr>
          <w:rFonts w:ascii="Times New Roman" w:hAnsi="Times New Roman" w:cs="Times New Roman"/>
        </w:rPr>
        <w:t>.</w:t>
      </w:r>
    </w:p>
    <w:p w14:paraId="761465AB" w14:textId="77777777" w:rsidR="008B4C56" w:rsidRDefault="008B4C56" w:rsidP="00305174">
      <w:pPr>
        <w:pStyle w:val="NoSpacing"/>
        <w:spacing w:line="480" w:lineRule="auto"/>
        <w:rPr>
          <w:rFonts w:ascii="Times New Roman" w:hAnsi="Times New Roman" w:cs="Times New Roman"/>
        </w:rPr>
      </w:pPr>
    </w:p>
    <w:p w14:paraId="078D3621" w14:textId="591BD306" w:rsidR="007655A1" w:rsidRPr="00F72BA2" w:rsidRDefault="00AB6074" w:rsidP="00305174">
      <w:pPr>
        <w:pStyle w:val="NoSpacing"/>
        <w:spacing w:line="480" w:lineRule="auto"/>
        <w:rPr>
          <w:rFonts w:ascii="Times New Roman" w:hAnsi="Times New Roman" w:cs="Times New Roman"/>
        </w:rPr>
      </w:pPr>
      <w:r>
        <w:rPr>
          <w:rFonts w:ascii="Times New Roman" w:hAnsi="Times New Roman" w:cs="Times New Roman"/>
        </w:rPr>
        <w:t>P</w:t>
      </w:r>
      <w:r w:rsidR="008B4C56">
        <w:rPr>
          <w:rFonts w:ascii="Times New Roman" w:hAnsi="Times New Roman" w:cs="Times New Roman"/>
        </w:rPr>
        <w:t xml:space="preserve">osterior median </w:t>
      </w:r>
      <w:r>
        <w:rPr>
          <w:rFonts w:ascii="Times New Roman" w:hAnsi="Times New Roman" w:cs="Times New Roman"/>
        </w:rPr>
        <w:t xml:space="preserve">values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ins w:id="170" w:author="Michel, Nicole" w:date="2018-10-17T16:20:00Z">
        <w:r w:rsidR="00072A30">
          <w:rPr>
            <w:rFonts w:ascii="Times New Roman" w:eastAsiaTheme="minorEastAsia" w:hAnsi="Times New Roman" w:cs="Times New Roman"/>
          </w:rPr>
          <w:t xml:space="preserve">, the </w:t>
        </w:r>
        <w:r w:rsidR="00072A30" w:rsidRPr="00F74943">
          <w:rPr>
            <w:rFonts w:ascii="Times New Roman" w:hAnsi="Times New Roman" w:cs="Times New Roman"/>
          </w:rPr>
          <w:t>power law exponent for the relationship between effort and counts</w:t>
        </w:r>
        <w:r w:rsidR="00072A30">
          <w:rPr>
            <w:rFonts w:ascii="Times New Roman" w:hAnsi="Times New Roman" w:cs="Times New Roman"/>
          </w:rPr>
          <w:t>,</w:t>
        </w:r>
      </w:ins>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varied from </w:t>
      </w:r>
      <w:r w:rsidR="00BC6601">
        <w:rPr>
          <w:rFonts w:ascii="Times New Roman" w:eastAsiaTheme="minorEastAsia" w:hAnsi="Times New Roman" w:cs="Times New Roman"/>
        </w:rPr>
        <w:t>0.28</w:t>
      </w:r>
      <w:r>
        <w:rPr>
          <w:rFonts w:ascii="Times New Roman" w:eastAsiaTheme="minorEastAsia" w:hAnsi="Times New Roman" w:cs="Times New Roman"/>
        </w:rPr>
        <w:t xml:space="preserve"> to </w:t>
      </w:r>
      <w:r w:rsidR="00BC6601">
        <w:rPr>
          <w:rFonts w:ascii="Times New Roman" w:eastAsiaTheme="minorEastAsia" w:hAnsi="Times New Roman" w:cs="Times New Roman"/>
        </w:rPr>
        <w:t>1.44</w:t>
      </w:r>
      <w:r>
        <w:rPr>
          <w:rFonts w:ascii="Times New Roman" w:eastAsiaTheme="minorEastAsia" w:hAnsi="Times New Roman" w:cs="Times New Roman"/>
        </w:rPr>
        <w:t xml:space="preserve">, with a median value of </w:t>
      </w:r>
      <w:r w:rsidR="00BC6601">
        <w:rPr>
          <w:rFonts w:ascii="Times New Roman" w:eastAsiaTheme="minorEastAsia" w:hAnsi="Times New Roman" w:cs="Times New Roman"/>
        </w:rPr>
        <w:t>0.81</w:t>
      </w:r>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The 95% credible intervals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Pr>
          <w:rFonts w:ascii="Times New Roman" w:eastAsiaTheme="minorEastAsia" w:hAnsi="Times New Roman" w:cs="Times New Roman"/>
        </w:rPr>
        <w:t xml:space="preserve"> indicated that 80% of estimates were not significantly different from 1, while all were significantly greater than 0.  </w:t>
      </w:r>
      <w:del w:id="171" w:author="Michel, Nicole" w:date="2018-10-17T16:20:00Z">
        <w:r w:rsidDel="00072A30">
          <w:rPr>
            <w:rFonts w:ascii="Times New Roman" w:eastAsiaTheme="minorEastAsia" w:hAnsi="Times New Roman" w:cs="Times New Roman"/>
          </w:rPr>
          <w:delText>Recall that t</w:delText>
        </w:r>
        <w:r w:rsidDel="00072A30">
          <w:rPr>
            <w:rFonts w:ascii="Times New Roman" w:hAnsi="Times New Roman" w:cs="Times New Roman"/>
          </w:rPr>
          <w:delText>his value represented</w:delText>
        </w:r>
        <w:r w:rsidRPr="00F74943" w:rsidDel="00072A30">
          <w:rPr>
            <w:rFonts w:ascii="Times New Roman" w:hAnsi="Times New Roman" w:cs="Times New Roman"/>
          </w:rPr>
          <w:delText xml:space="preserve"> a power law exponent for the relationship between effort and counts.  </w:delText>
        </w:r>
      </w:del>
      <w:r>
        <w:rPr>
          <w:rFonts w:ascii="Times New Roman" w:hAnsi="Times New Roman" w:cs="Times New Roman"/>
        </w:rPr>
        <w:t>Estimates not significantly different from 1</w:t>
      </w:r>
      <w:r w:rsidR="008B4C56" w:rsidRPr="00F74943">
        <w:rPr>
          <w:rFonts w:ascii="Times New Roman" w:hAnsi="Times New Roman" w:cs="Times New Roman"/>
        </w:rPr>
        <w:t xml:space="preserve"> </w:t>
      </w:r>
      <w:r>
        <w:rPr>
          <w:rFonts w:ascii="Times New Roman" w:hAnsi="Times New Roman" w:cs="Times New Roman"/>
        </w:rPr>
        <w:t xml:space="preserve">indicated </w:t>
      </w:r>
      <w:r w:rsidRPr="00F74943">
        <w:rPr>
          <w:rFonts w:ascii="Times New Roman" w:hAnsi="Times New Roman" w:cs="Times New Roman"/>
        </w:rPr>
        <w:t>a</w:t>
      </w:r>
      <w:r>
        <w:rPr>
          <w:rFonts w:ascii="Times New Roman" w:hAnsi="Times New Roman" w:cs="Times New Roman"/>
        </w:rPr>
        <w:t xml:space="preserve"> positive linear relationship between effort and counts.  Values </w:t>
      </w:r>
      <w:r w:rsidR="008B4C56">
        <w:rPr>
          <w:rFonts w:ascii="Times New Roman" w:hAnsi="Times New Roman" w:cs="Times New Roman"/>
        </w:rPr>
        <w:t xml:space="preserve">significantly greater than 0 and less than 1 </w:t>
      </w:r>
      <w:r>
        <w:rPr>
          <w:rFonts w:ascii="Times New Roman" w:hAnsi="Times New Roman" w:cs="Times New Roman"/>
        </w:rPr>
        <w:t xml:space="preserve">also </w:t>
      </w:r>
      <w:r w:rsidR="008B4C56" w:rsidRPr="00F74943">
        <w:rPr>
          <w:rFonts w:ascii="Times New Roman" w:hAnsi="Times New Roman" w:cs="Times New Roman"/>
        </w:rPr>
        <w:t>indicated a</w:t>
      </w:r>
      <w:r w:rsidR="008B4C56">
        <w:rPr>
          <w:rFonts w:ascii="Times New Roman" w:hAnsi="Times New Roman" w:cs="Times New Roman"/>
        </w:rPr>
        <w:t xml:space="preserve"> positive relationship between effort and counts, but </w:t>
      </w:r>
      <w:r w:rsidR="00332A3A">
        <w:rPr>
          <w:rFonts w:ascii="Times New Roman" w:hAnsi="Times New Roman" w:cs="Times New Roman"/>
        </w:rPr>
        <w:t>one with</w:t>
      </w:r>
      <w:r w:rsidR="008B4C56" w:rsidRPr="00F74943">
        <w:rPr>
          <w:rFonts w:ascii="Times New Roman" w:hAnsi="Times New Roman" w:cs="Times New Roman"/>
        </w:rPr>
        <w:t xml:space="preserve"> diminishing return</w:t>
      </w:r>
      <w:r w:rsidR="008B4C56">
        <w:rPr>
          <w:rFonts w:ascii="Times New Roman" w:hAnsi="Times New Roman" w:cs="Times New Roman"/>
        </w:rPr>
        <w:t>s for additional count effort</w:t>
      </w:r>
      <w:r>
        <w:rPr>
          <w:rFonts w:ascii="Times New Roman" w:hAnsi="Times New Roman" w:cs="Times New Roman"/>
        </w:rPr>
        <w:t>.</w:t>
      </w:r>
      <w:r w:rsidR="00F72BA2">
        <w:rPr>
          <w:rFonts w:ascii="Times New Roman" w:hAnsi="Times New Roman" w:cs="Times New Roman"/>
        </w:rPr>
        <w:t xml:space="preserve">  </w:t>
      </w:r>
      <w:r w:rsidR="007655A1">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7655A1">
        <w:rPr>
          <w:rFonts w:ascii="Times New Roman" w:eastAsiaTheme="minorEastAsia" w:hAnsi="Times New Roman" w:cs="Times New Roman"/>
        </w:rPr>
        <w:t xml:space="preserve"> values highlighted the spatial structure in the effort effect (Fig. 2B).  Locations with posterior medians well below 1 were frequently locations with </w:t>
      </w:r>
      <w:r w:rsidR="00F72BA2">
        <w:rPr>
          <w:rFonts w:ascii="Times New Roman" w:eastAsiaTheme="minorEastAsia" w:hAnsi="Times New Roman" w:cs="Times New Roman"/>
        </w:rPr>
        <w:t>relatively low</w:t>
      </w:r>
      <w:r w:rsidR="007655A1">
        <w:rPr>
          <w:rFonts w:ascii="Times New Roman" w:eastAsiaTheme="minorEastAsia" w:hAnsi="Times New Roman" w:cs="Times New Roman"/>
        </w:rPr>
        <w:t xml:space="preserve"> abundance indices (Fig. 2A), </w:t>
      </w:r>
      <w:commentRangeStart w:id="172"/>
      <w:r w:rsidR="007655A1">
        <w:rPr>
          <w:rFonts w:ascii="Times New Roman" w:eastAsiaTheme="minorEastAsia" w:hAnsi="Times New Roman" w:cs="Times New Roman"/>
        </w:rPr>
        <w:t xml:space="preserve">suggesting </w:t>
      </w:r>
      <w:r w:rsidR="00F72BA2">
        <w:rPr>
          <w:rFonts w:ascii="Times New Roman" w:eastAsiaTheme="minorEastAsia" w:hAnsi="Times New Roman" w:cs="Times New Roman"/>
        </w:rPr>
        <w:t xml:space="preserve">that the majority of robins in </w:t>
      </w:r>
      <w:r w:rsidR="00332A3A">
        <w:rPr>
          <w:rFonts w:ascii="Times New Roman" w:eastAsiaTheme="minorEastAsia" w:hAnsi="Times New Roman" w:cs="Times New Roman"/>
        </w:rPr>
        <w:t xml:space="preserve">a </w:t>
      </w:r>
      <w:r w:rsidR="00F72BA2">
        <w:rPr>
          <w:rFonts w:ascii="Times New Roman" w:eastAsiaTheme="minorEastAsia" w:hAnsi="Times New Roman" w:cs="Times New Roman"/>
        </w:rPr>
        <w:t>count circle could be counted with relatively low effort</w:t>
      </w:r>
      <w:commentRangeEnd w:id="172"/>
      <w:r w:rsidR="008B2611">
        <w:rPr>
          <w:rStyle w:val="CommentReference"/>
        </w:rPr>
        <w:commentReference w:id="172"/>
      </w:r>
      <w:r w:rsidR="00F72BA2">
        <w:rPr>
          <w:rFonts w:ascii="Times New Roman" w:eastAsiaTheme="minorEastAsia" w:hAnsi="Times New Roman" w:cs="Times New Roman"/>
        </w:rPr>
        <w:t xml:space="preserve">.  Locations with posterior medians closer to 1 were frequently locations with relatively high abundance indices (Fig. 2A), suggesting </w:t>
      </w:r>
      <w:r w:rsidR="007655A1">
        <w:rPr>
          <w:rFonts w:ascii="Times New Roman" w:eastAsiaTheme="minorEastAsia" w:hAnsi="Times New Roman" w:cs="Times New Roman"/>
        </w:rPr>
        <w:t xml:space="preserve">an endless supply of </w:t>
      </w:r>
      <w:r w:rsidR="00F72BA2">
        <w:rPr>
          <w:rFonts w:ascii="Times New Roman" w:eastAsiaTheme="minorEastAsia" w:hAnsi="Times New Roman" w:cs="Times New Roman"/>
        </w:rPr>
        <w:t>r</w:t>
      </w:r>
      <w:r w:rsidR="007655A1">
        <w:rPr>
          <w:rFonts w:ascii="Times New Roman" w:eastAsiaTheme="minorEastAsia" w:hAnsi="Times New Roman" w:cs="Times New Roman"/>
        </w:rPr>
        <w:t>obins for CBC volunteers to count.</w:t>
      </w:r>
      <w:r w:rsidR="007B72CE">
        <w:rPr>
          <w:rFonts w:ascii="Times New Roman" w:eastAsiaTheme="minorEastAsia" w:hAnsi="Times New Roman" w:cs="Times New Roman"/>
        </w:rPr>
        <w:t xml:space="preserve">  The two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7B72C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4008E7">
        <w:rPr>
          <w:rFonts w:ascii="Times New Roman" w:eastAsiaTheme="minorEastAsia" w:hAnsi="Times New Roman" w:cs="Times New Roman"/>
        </w:rPr>
        <w:t>,</w:t>
      </w:r>
      <w:r w:rsidR="007B72CE">
        <w:rPr>
          <w:rFonts w:ascii="Times New Roman" w:eastAsiaTheme="minorEastAsia" w:hAnsi="Times New Roman" w:cs="Times New Roman"/>
        </w:rPr>
        <w:t xml:space="preserve"> were significantly correlated</w:t>
      </w:r>
      <w:r w:rsidR="00F671B2">
        <w:rPr>
          <w:rFonts w:ascii="Times New Roman" w:eastAsiaTheme="minorEastAsia" w:hAnsi="Times New Roman" w:cs="Times New Roman"/>
        </w:rPr>
        <w:t xml:space="preserve"> across space</w:t>
      </w:r>
      <w:r w:rsidR="007B72CE">
        <w:rPr>
          <w:rFonts w:ascii="Times New Roman" w:eastAsiaTheme="minorEastAsia" w:hAnsi="Times New Roman" w:cs="Times New Roman"/>
        </w:rPr>
        <w:t>, with a rank correlation coefficient of 0.26.</w:t>
      </w:r>
    </w:p>
    <w:p w14:paraId="4F623DC5" w14:textId="77777777" w:rsidR="00F72BA2" w:rsidRDefault="00F72BA2" w:rsidP="00305174">
      <w:pPr>
        <w:pStyle w:val="NoSpacing"/>
        <w:spacing w:line="480" w:lineRule="auto"/>
        <w:rPr>
          <w:rFonts w:ascii="Times New Roman" w:hAnsi="Times New Roman" w:cs="Times New Roman"/>
        </w:rPr>
      </w:pPr>
    </w:p>
    <w:p w14:paraId="06E887BC" w14:textId="20DC0BE3" w:rsidR="00F72BA2" w:rsidRPr="00F72BA2" w:rsidRDefault="00AB6074" w:rsidP="00305174">
      <w:pPr>
        <w:pStyle w:val="NoSpacing"/>
        <w:spacing w:line="480" w:lineRule="auto"/>
        <w:rPr>
          <w:rFonts w:ascii="Times New Roman" w:eastAsiaTheme="minorEastAsia" w:hAnsi="Times New Roman" w:cs="Times New Roman"/>
        </w:rPr>
      </w:pPr>
      <w:r>
        <w:rPr>
          <w:rFonts w:ascii="Times New Roman" w:hAnsi="Times New Roman" w:cs="Times New Roman"/>
        </w:rPr>
        <w:lastRenderedPageBreak/>
        <w:t xml:space="preserve">Posterior median values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ins w:id="173" w:author="Michel, Nicole" w:date="2018-10-17T16:35:00Z">
        <w:r w:rsidR="008B2611">
          <w:rPr>
            <w:rFonts w:ascii="Times New Roman" w:eastAsiaTheme="minorEastAsia" w:hAnsi="Times New Roman" w:cs="Times New Roman"/>
          </w:rPr>
          <w:t>, temporal trend during 1966-2017</w:t>
        </w:r>
      </w:ins>
      <w:r>
        <w:rPr>
          <w:rFonts w:ascii="Times New Roman" w:eastAsiaTheme="minorEastAsia" w:hAnsi="Times New Roman" w:cs="Times New Roman"/>
        </w:rPr>
        <w:t xml:space="preserve">, when transformed to annual percent change, varied from </w:t>
      </w:r>
      <w:r w:rsidR="00327EFA">
        <w:rPr>
          <w:rFonts w:ascii="Times New Roman" w:eastAsiaTheme="minorEastAsia" w:hAnsi="Times New Roman" w:cs="Times New Roman"/>
        </w:rPr>
        <w:t>-11.80</w:t>
      </w:r>
      <w:r>
        <w:rPr>
          <w:rFonts w:ascii="Times New Roman" w:eastAsiaTheme="minorEastAsia" w:hAnsi="Times New Roman" w:cs="Times New Roman"/>
        </w:rPr>
        <w:t xml:space="preserve"> to </w:t>
      </w:r>
      <w:r w:rsidR="00327EFA">
        <w:rPr>
          <w:rFonts w:ascii="Times New Roman" w:eastAsiaTheme="minorEastAsia" w:hAnsi="Times New Roman" w:cs="Times New Roman"/>
        </w:rPr>
        <w:t>13.63</w:t>
      </w:r>
      <w:r>
        <w:rPr>
          <w:rFonts w:ascii="Times New Roman" w:eastAsiaTheme="minorEastAsia" w:hAnsi="Times New Roman" w:cs="Times New Roman"/>
        </w:rPr>
        <w:t xml:space="preserve">, with a median value of </w:t>
      </w:r>
      <w:r w:rsidR="00327EFA">
        <w:rPr>
          <w:rFonts w:ascii="Times New Roman" w:eastAsiaTheme="minorEastAsia" w:hAnsi="Times New Roman" w:cs="Times New Roman"/>
        </w:rPr>
        <w:t>2.63</w:t>
      </w:r>
      <w:r>
        <w:rPr>
          <w:rFonts w:ascii="Times New Roman" w:eastAsiaTheme="minorEastAsia" w:hAnsi="Times New Roman" w:cs="Times New Roman"/>
        </w:rPr>
        <w:t xml:space="preserve">.  The 95%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indicated that </w:t>
      </w:r>
      <w:r w:rsidR="007655A1">
        <w:rPr>
          <w:rFonts w:ascii="Times New Roman" w:eastAsiaTheme="minorEastAsia" w:hAnsi="Times New Roman" w:cs="Times New Roman"/>
        </w:rPr>
        <w:t>8</w:t>
      </w:r>
      <w:r>
        <w:rPr>
          <w:rFonts w:ascii="Times New Roman" w:eastAsiaTheme="minorEastAsia" w:hAnsi="Times New Roman" w:cs="Times New Roman"/>
        </w:rPr>
        <w:t xml:space="preserve">% of estimates were significantly </w:t>
      </w:r>
      <w:r w:rsidR="00F671B2">
        <w:rPr>
          <w:rFonts w:ascii="Times New Roman" w:eastAsiaTheme="minorEastAsia" w:hAnsi="Times New Roman" w:cs="Times New Roman"/>
        </w:rPr>
        <w:t>lower</w:t>
      </w:r>
      <w:r w:rsidR="007655A1">
        <w:rPr>
          <w:rFonts w:ascii="Times New Roman" w:eastAsiaTheme="minorEastAsia" w:hAnsi="Times New Roman" w:cs="Times New Roman"/>
        </w:rPr>
        <w:t xml:space="preserve"> than 0</w:t>
      </w:r>
      <w:r>
        <w:rPr>
          <w:rFonts w:ascii="Times New Roman" w:eastAsiaTheme="minorEastAsia" w:hAnsi="Times New Roman" w:cs="Times New Roman"/>
        </w:rPr>
        <w:t xml:space="preserve">, while </w:t>
      </w:r>
      <w:r w:rsidR="007655A1">
        <w:rPr>
          <w:rFonts w:ascii="Times New Roman" w:eastAsiaTheme="minorEastAsia" w:hAnsi="Times New Roman" w:cs="Times New Roman"/>
        </w:rPr>
        <w:t>44%</w:t>
      </w:r>
      <w:r>
        <w:rPr>
          <w:rFonts w:ascii="Times New Roman" w:eastAsiaTheme="minorEastAsia" w:hAnsi="Times New Roman" w:cs="Times New Roman"/>
        </w:rPr>
        <w:t xml:space="preserve"> were significantly greater than 0.  </w:t>
      </w:r>
      <w:r w:rsidR="00F72BA2">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(Fig. 2C) showed that trends in relative abundance </w:t>
      </w:r>
      <w:r w:rsidR="00F671B2">
        <w:rPr>
          <w:rFonts w:ascii="Times New Roman" w:eastAsiaTheme="minorEastAsia" w:hAnsi="Times New Roman" w:cs="Times New Roman"/>
        </w:rPr>
        <w:t>had</w:t>
      </w:r>
      <w:r w:rsidR="00F72BA2">
        <w:rPr>
          <w:rFonts w:ascii="Times New Roman" w:eastAsiaTheme="minorEastAsia" w:hAnsi="Times New Roman" w:cs="Times New Roman"/>
        </w:rPr>
        <w:t xml:space="preserve"> strong spatial </w:t>
      </w:r>
      <w:r w:rsidR="00F671B2">
        <w:rPr>
          <w:rFonts w:ascii="Times New Roman" w:eastAsiaTheme="minorEastAsia" w:hAnsi="Times New Roman" w:cs="Times New Roman"/>
        </w:rPr>
        <w:t>structure</w:t>
      </w:r>
      <w:r w:rsidR="00F72BA2">
        <w:rPr>
          <w:rFonts w:ascii="Times New Roman" w:eastAsiaTheme="minorEastAsia" w:hAnsi="Times New Roman" w:cs="Times New Roman"/>
        </w:rPr>
        <w:t xml:space="preserve">.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were used to illustrate where trends were significantly negative or positive</w:t>
      </w:r>
      <w:r w:rsidR="004C7026">
        <w:rPr>
          <w:rFonts w:ascii="Times New Roman" w:eastAsiaTheme="minorEastAsia" w:hAnsi="Times New Roman" w:cs="Times New Roman"/>
        </w:rPr>
        <w:t xml:space="preserve"> (Fig. 2D), </w:t>
      </w:r>
      <w:commentRangeStart w:id="174"/>
      <w:r w:rsidR="004C7026">
        <w:rPr>
          <w:rFonts w:ascii="Times New Roman" w:eastAsiaTheme="minorEastAsia" w:hAnsi="Times New Roman" w:cs="Times New Roman"/>
        </w:rPr>
        <w:t>highlighting</w:t>
      </w:r>
      <w:r w:rsidR="00F72BA2">
        <w:rPr>
          <w:rFonts w:ascii="Times New Roman" w:eastAsiaTheme="minorEastAsia" w:hAnsi="Times New Roman" w:cs="Times New Roman"/>
        </w:rPr>
        <w:t xml:space="preserve"> a pattern that is common for widely distributed North American bird species, where relative abundance during winter has </w:t>
      </w:r>
      <w:r w:rsidR="00F72BA2" w:rsidRPr="00F74943">
        <w:rPr>
          <w:rFonts w:ascii="Times New Roman" w:hAnsi="Times New Roman" w:cs="Times New Roman"/>
        </w:rPr>
        <w:t xml:space="preserve">generally decreased in the warmer parts of their range and increased in the colder parts of their range.  </w:t>
      </w:r>
      <w:r w:rsidR="00F72BA2">
        <w:rPr>
          <w:rFonts w:ascii="Times New Roman" w:hAnsi="Times New Roman" w:cs="Times New Roman"/>
        </w:rPr>
        <w:t>This pattern indicates northward shifts in winter ranges over the past 52 years.</w:t>
      </w:r>
      <w:r w:rsidR="00F671B2">
        <w:rPr>
          <w:rFonts w:ascii="Times New Roman" w:hAnsi="Times New Roman" w:cs="Times New Roman"/>
        </w:rPr>
        <w:t xml:space="preserve"> </w:t>
      </w:r>
      <w:commentRangeEnd w:id="174"/>
      <w:r w:rsidR="00D5621D">
        <w:rPr>
          <w:rStyle w:val="CommentReference"/>
        </w:rPr>
        <w:commentReference w:id="174"/>
      </w:r>
      <w:r w:rsidR="00F671B2">
        <w:rPr>
          <w:rFonts w:ascii="Times New Roman" w:eastAsiaTheme="minorEastAsia" w:hAnsi="Times New Roman" w:cs="Times New Roman"/>
        </w:rPr>
        <w:t xml:space="preserve">The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671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671B2">
        <w:rPr>
          <w:rFonts w:ascii="Times New Roman" w:eastAsiaTheme="minorEastAsia" w:hAnsi="Times New Roman" w:cs="Times New Roman"/>
        </w:rPr>
        <w:t xml:space="preserve"> were significantly correlated across space, with a rank correlation coefficient of -0.</w:t>
      </w:r>
      <w:r w:rsidR="00327EFA">
        <w:rPr>
          <w:rFonts w:ascii="Times New Roman" w:eastAsiaTheme="minorEastAsia" w:hAnsi="Times New Roman" w:cs="Times New Roman"/>
        </w:rPr>
        <w:t>1</w:t>
      </w:r>
      <w:r w:rsidR="00A07CF7">
        <w:rPr>
          <w:rFonts w:ascii="Times New Roman" w:eastAsiaTheme="minorEastAsia" w:hAnsi="Times New Roman" w:cs="Times New Roman"/>
        </w:rPr>
        <w:t>6</w:t>
      </w:r>
      <w:r w:rsidR="00F671B2">
        <w:rPr>
          <w:rFonts w:ascii="Times New Roman" w:eastAsiaTheme="minorEastAsia" w:hAnsi="Times New Roman" w:cs="Times New Roman"/>
        </w:rPr>
        <w:t>, indicating that the strongest trends were occurring at the margins of the geographic range where relative abundance was lowest.</w:t>
      </w:r>
    </w:p>
    <w:p w14:paraId="21ABF09F" w14:textId="77777777" w:rsidR="00D92643" w:rsidRDefault="00D92643" w:rsidP="00305174">
      <w:pPr>
        <w:pStyle w:val="NoSpacing"/>
        <w:spacing w:line="480" w:lineRule="auto"/>
        <w:rPr>
          <w:rFonts w:ascii="Times New Roman" w:hAnsi="Times New Roman" w:cs="Times New Roman"/>
        </w:rPr>
      </w:pPr>
    </w:p>
    <w:p w14:paraId="5C3AB583" w14:textId="77777777" w:rsidR="00F72BA2"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w:t>
      </w:r>
      <w:r w:rsidR="00B27D74">
        <w:rPr>
          <w:rFonts w:ascii="Times New Roman" w:hAnsi="Times New Roman" w:cs="Times New Roman"/>
        </w:rPr>
        <w:t xml:space="preserve">posterior median </w:t>
      </w:r>
      <w:r w:rsidR="009A7115">
        <w:rPr>
          <w:rFonts w:ascii="Times New Roman" w:hAnsi="Times New Roman" w:cs="Times New Roman"/>
        </w:rPr>
        <w:t xml:space="preserve">estimate for </w:t>
      </w:r>
      <m:oMath>
        <m:r>
          <w:rPr>
            <w:rFonts w:ascii="Cambria Math" w:hAnsi="Cambria Math" w:cs="Times New Roman"/>
          </w:rPr>
          <m:t>ϕ</m:t>
        </m:r>
      </m:oMath>
      <w:r w:rsidR="009A7115">
        <w:rPr>
          <w:rFonts w:ascii="Times New Roman" w:hAnsi="Times New Roman" w:cs="Times New Roman"/>
        </w:rPr>
        <w:t>, the dispersion parameter, was</w:t>
      </w:r>
      <w:r w:rsidR="00B27D74">
        <w:rPr>
          <w:rFonts w:ascii="Times New Roman" w:hAnsi="Times New Roman" w:cs="Times New Roman"/>
        </w:rPr>
        <w:t xml:space="preserve"> </w:t>
      </w:r>
      <m:oMath>
        <m:r>
          <m:rPr>
            <m:sty m:val="p"/>
          </m:rPr>
          <w:rPr>
            <w:rFonts w:ascii="Cambria Math" w:hAnsi="Cambria Math" w:cs="Times New Roman"/>
            <w:sz w:val="22"/>
            <w:szCs w:val="22"/>
          </w:rPr>
          <m:t>exp</m:t>
        </m:r>
        <m:d>
          <m:dPr>
            <m:begChr m:val="["/>
            <m:end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log⁡</m:t>
            </m:r>
            <m:r>
              <w:rPr>
                <w:rFonts w:ascii="Cambria Math" w:hAnsi="Cambria Math" w:cs="Times New Roman"/>
                <w:sz w:val="22"/>
                <w:szCs w:val="22"/>
              </w:rPr>
              <m:t>(0.55)</m:t>
            </m:r>
          </m:e>
        </m:d>
        <m:r>
          <w:rPr>
            <w:rFonts w:ascii="Cambria Math" w:hAnsi="Cambria Math" w:cs="Times New Roman"/>
            <w:sz w:val="22"/>
            <w:szCs w:val="22"/>
          </w:rPr>
          <m:t>=1.83</m:t>
        </m:r>
      </m:oMath>
      <w:r w:rsidRPr="00F74943">
        <w:rPr>
          <w:rFonts w:ascii="Times New Roman" w:hAnsi="Times New Roman" w:cs="Times New Roman"/>
        </w:rPr>
        <w:t xml:space="preserve">, </w:t>
      </w:r>
      <w:r w:rsidR="00F414A7">
        <w:rPr>
          <w:rFonts w:ascii="Times New Roman" w:hAnsi="Times New Roman" w:cs="Times New Roman"/>
        </w:rPr>
        <w:t>significantly</w:t>
      </w:r>
      <w:r w:rsidRPr="00F74943">
        <w:rPr>
          <w:rFonts w:ascii="Times New Roman" w:hAnsi="Times New Roman" w:cs="Times New Roman"/>
        </w:rPr>
        <w:t xml:space="preserve"> </w:t>
      </w:r>
      <w:r w:rsidR="009D0004">
        <w:rPr>
          <w:rFonts w:ascii="Times New Roman" w:hAnsi="Times New Roman" w:cs="Times New Roman"/>
        </w:rPr>
        <w:t>greater</w:t>
      </w:r>
      <w:r w:rsidRPr="00F74943">
        <w:rPr>
          <w:rFonts w:ascii="Times New Roman" w:hAnsi="Times New Roman" w:cs="Times New Roman"/>
        </w:rPr>
        <w:t xml:space="preserve"> than 1, highlighting </w:t>
      </w:r>
      <w:r w:rsidR="00001DF7">
        <w:rPr>
          <w:rFonts w:ascii="Times New Roman" w:hAnsi="Times New Roman" w:cs="Times New Roman"/>
        </w:rPr>
        <w:t xml:space="preserve">considerable </w:t>
      </w:r>
      <w:r w:rsidRPr="00F74943">
        <w:rPr>
          <w:rFonts w:ascii="Times New Roman" w:hAnsi="Times New Roman" w:cs="Times New Roman"/>
        </w:rPr>
        <w:t xml:space="preserve">overdispersion in </w:t>
      </w:r>
      <w:r w:rsidR="00F414A7">
        <w:rPr>
          <w:rFonts w:ascii="Times New Roman" w:hAnsi="Times New Roman" w:cs="Times New Roman"/>
        </w:rPr>
        <w:t>r</w:t>
      </w:r>
      <w:r w:rsidR="00703A03">
        <w:rPr>
          <w:rFonts w:ascii="Times New Roman" w:hAnsi="Times New Roman" w:cs="Times New Roman"/>
        </w:rPr>
        <w:t>ob</w:t>
      </w:r>
      <w:r w:rsidRPr="00F74943">
        <w:rPr>
          <w:rFonts w:ascii="Times New Roman" w:hAnsi="Times New Roman" w:cs="Times New Roman"/>
        </w:rPr>
        <w:t>in</w:t>
      </w:r>
      <w:r w:rsidR="00FC5D32">
        <w:rPr>
          <w:rFonts w:ascii="Times New Roman" w:hAnsi="Times New Roman" w:cs="Times New Roman"/>
        </w:rPr>
        <w:t xml:space="preserve"> counts relative to a Poisson distribution</w:t>
      </w:r>
      <w:r w:rsidRPr="00F74943">
        <w:rPr>
          <w:rFonts w:ascii="Times New Roman" w:hAnsi="Times New Roman" w:cs="Times New Roman"/>
        </w:rPr>
        <w:t xml:space="preserve">. </w:t>
      </w:r>
      <w:r w:rsidR="009A7115">
        <w:rPr>
          <w:rFonts w:ascii="Times New Roman" w:hAnsi="Times New Roman" w:cs="Times New Roman"/>
        </w:rPr>
        <w:t xml:space="preserve"> </w:t>
      </w:r>
      <w:r w:rsidR="00001DF7">
        <w:rPr>
          <w:rFonts w:ascii="Times New Roman" w:hAnsi="Times New Roman" w:cs="Times New Roman"/>
        </w:rPr>
        <w:t>C</w:t>
      </w:r>
      <w:r w:rsidR="00B15988">
        <w:rPr>
          <w:rFonts w:ascii="Times New Roman" w:hAnsi="Times New Roman" w:cs="Times New Roman"/>
        </w:rPr>
        <w:t>redible</w:t>
      </w:r>
      <w:r w:rsidR="00001DF7">
        <w:rPr>
          <w:rFonts w:ascii="Times New Roman" w:hAnsi="Times New Roman" w:cs="Times New Roman"/>
        </w:rPr>
        <w:t xml:space="preserve"> intervals for p</w:t>
      </w:r>
      <w:r w:rsidRPr="00F74943">
        <w:rPr>
          <w:rFonts w:ascii="Times New Roman" w:hAnsi="Times New Roman" w:cs="Times New Roman"/>
        </w:rPr>
        <w:t xml:space="preserve">recision estimates for the random effects showed that all were important for explaining variation in the </w:t>
      </w:r>
      <w:r w:rsidR="009D0004">
        <w:rPr>
          <w:rFonts w:ascii="Times New Roman" w:hAnsi="Times New Roman" w:cs="Times New Roman"/>
        </w:rPr>
        <w:t xml:space="preserve">count </w:t>
      </w:r>
      <w:r w:rsidRPr="00F74943">
        <w:rPr>
          <w:rFonts w:ascii="Times New Roman" w:hAnsi="Times New Roman" w:cs="Times New Roman"/>
        </w:rPr>
        <w:t xml:space="preserve">data. </w:t>
      </w:r>
      <w:r w:rsidR="00B15988">
        <w:rPr>
          <w:rFonts w:ascii="Times New Roman" w:hAnsi="Times New Roman" w:cs="Times New Roman"/>
        </w:rPr>
        <w:t xml:space="preserve"> When p</w:t>
      </w:r>
      <w:r w:rsidR="00FC5D32">
        <w:rPr>
          <w:rFonts w:ascii="Times New Roman" w:hAnsi="Times New Roman" w:cs="Times New Roman"/>
        </w:rPr>
        <w:t>recision values were converted to a standard deviation scale, t</w:t>
      </w:r>
      <w:r w:rsidRPr="00F74943">
        <w:rPr>
          <w:rFonts w:ascii="Times New Roman" w:hAnsi="Times New Roman" w:cs="Times New Roman"/>
        </w:rPr>
        <w:t xml:space="preserve">he random effects were ranked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414A7">
        <w:rPr>
          <w:rFonts w:ascii="Times New Roman" w:eastAsiaTheme="minorEastAsia" w:hAnsi="Times New Roman" w:cs="Times New Roman"/>
        </w:rPr>
        <w:t xml:space="preserve"> (</w:t>
      </w:r>
      <w:r w:rsidR="00B15988">
        <w:rPr>
          <w:rFonts w:ascii="Times New Roman" w:eastAsiaTheme="minorEastAsia" w:hAnsi="Times New Roman" w:cs="Times New Roman"/>
        </w:rPr>
        <w:t xml:space="preserve">SD = </w:t>
      </w:r>
      <w:r w:rsidR="00F414A7">
        <w:rPr>
          <w:rFonts w:ascii="Times New Roman" w:eastAsiaTheme="minorEastAsia" w:hAnsi="Times New Roman" w:cs="Times New Roman"/>
        </w:rPr>
        <w:t>1.5</w:t>
      </w:r>
      <w:r w:rsidR="00B15988">
        <w:rPr>
          <w:rFonts w:ascii="Times New Roman" w:eastAsiaTheme="minorEastAsia" w:hAnsi="Times New Roman" w:cs="Times New Roman"/>
        </w:rPr>
        <w:t>8</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414A7">
        <w:rPr>
          <w:rFonts w:ascii="Times New Roman" w:eastAsiaTheme="minorEastAsia" w:hAnsi="Times New Roman" w:cs="Times New Roman"/>
        </w:rPr>
        <w:t xml:space="preserve"> (1.0</w:t>
      </w:r>
      <w:r w:rsidR="00B15988">
        <w:rPr>
          <w:rFonts w:ascii="Times New Roman" w:eastAsiaTheme="minorEastAsia" w:hAnsi="Times New Roman" w:cs="Times New Roman"/>
        </w:rPr>
        <w:t>5</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0.25</w:t>
      </w:r>
      <w:r w:rsidR="00D92643">
        <w:rPr>
          <w:rFonts w:ascii="Times New Roman" w:eastAsiaTheme="minorEastAsia" w:hAnsi="Times New Roman" w:cs="Times New Roman"/>
        </w:rPr>
        <w:t>)</w:t>
      </w:r>
      <w:r w:rsidRPr="00F749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0.04</w:t>
      </w:r>
      <w:r w:rsidR="00D92643">
        <w:rPr>
          <w:rFonts w:ascii="Times New Roman" w:eastAsiaTheme="minorEastAsia" w:hAnsi="Times New Roman" w:cs="Times New Roman"/>
        </w:rPr>
        <w:t>)</w:t>
      </w:r>
      <w:r w:rsidRPr="00F74943">
        <w:rPr>
          <w:rFonts w:ascii="Times New Roman" w:hAnsi="Times New Roman" w:cs="Times New Roman"/>
        </w:rPr>
        <w:t>, in terms of the amount of variation explained</w:t>
      </w:r>
      <w:r w:rsidR="00B15988">
        <w:rPr>
          <w:rFonts w:ascii="Times New Roman" w:hAnsi="Times New Roman" w:cs="Times New Roman"/>
        </w:rPr>
        <w:t xml:space="preserve"> in counts</w:t>
      </w:r>
      <w:r w:rsidRPr="00F74943">
        <w:rPr>
          <w:rFonts w:ascii="Times New Roman" w:hAnsi="Times New Roman" w:cs="Times New Roman"/>
        </w:rPr>
        <w:t>.</w:t>
      </w:r>
    </w:p>
    <w:p w14:paraId="535253CE" w14:textId="77777777" w:rsidR="00FC494D" w:rsidRPr="00F74943" w:rsidRDefault="00FC494D" w:rsidP="00305174">
      <w:pPr>
        <w:pStyle w:val="NoSpacing"/>
        <w:spacing w:line="480" w:lineRule="auto"/>
        <w:rPr>
          <w:rFonts w:ascii="Times New Roman" w:hAnsi="Times New Roman" w:cs="Times New Roman"/>
        </w:rPr>
      </w:pPr>
    </w:p>
    <w:p w14:paraId="1865F149" w14:textId="77777777" w:rsidR="00296FA5"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A common practice </w:t>
      </w:r>
      <w:r w:rsidR="00BE7780">
        <w:rPr>
          <w:rFonts w:ascii="Times New Roman" w:hAnsi="Times New Roman" w:cs="Times New Roman"/>
        </w:rPr>
        <w:t>following</w:t>
      </w:r>
      <w:r w:rsidRPr="00F74943">
        <w:rPr>
          <w:rFonts w:ascii="Times New Roman" w:hAnsi="Times New Roman" w:cs="Times New Roman"/>
        </w:rPr>
        <w:t xml:space="preserve"> standard </w:t>
      </w:r>
      <w:r w:rsidR="00325941">
        <w:rPr>
          <w:rFonts w:ascii="Times New Roman" w:hAnsi="Times New Roman" w:cs="Times New Roman"/>
        </w:rPr>
        <w:t>CBC and BBS analysi</w:t>
      </w:r>
      <w:r w:rsidR="005D07B2">
        <w:rPr>
          <w:rFonts w:ascii="Times New Roman" w:hAnsi="Times New Roman" w:cs="Times New Roman"/>
        </w:rPr>
        <w:t xml:space="preserve">s </w:t>
      </w:r>
      <w:r w:rsidRPr="00F74943">
        <w:rPr>
          <w:rFonts w:ascii="Times New Roman" w:hAnsi="Times New Roman" w:cs="Times New Roman"/>
        </w:rPr>
        <w:t xml:space="preserve">is to aggregate trends </w:t>
      </w:r>
      <w:r w:rsidR="005D07B2">
        <w:rPr>
          <w:rFonts w:ascii="Times New Roman" w:hAnsi="Times New Roman" w:cs="Times New Roman"/>
        </w:rPr>
        <w:t>from</w:t>
      </w:r>
      <w:r w:rsidRPr="00F74943">
        <w:rPr>
          <w:rFonts w:ascii="Times New Roman" w:hAnsi="Times New Roman" w:cs="Times New Roman"/>
        </w:rPr>
        <w:t xml:space="preserve"> </w:t>
      </w:r>
      <w:r w:rsidR="005D07B2">
        <w:rPr>
          <w:rFonts w:ascii="Times New Roman" w:hAnsi="Times New Roman" w:cs="Times New Roman"/>
        </w:rPr>
        <w:t xml:space="preserve">analytical </w:t>
      </w:r>
      <w:r w:rsidR="008B7AD8">
        <w:rPr>
          <w:rFonts w:ascii="Times New Roman" w:hAnsi="Times New Roman" w:cs="Times New Roman"/>
        </w:rPr>
        <w:t>strata</w:t>
      </w:r>
      <w:r w:rsidRPr="00F74943">
        <w:rPr>
          <w:rFonts w:ascii="Times New Roman" w:hAnsi="Times New Roman" w:cs="Times New Roman"/>
        </w:rPr>
        <w:t xml:space="preserve"> level up to larger scales, such as the BCR</w:t>
      </w:r>
      <w:r w:rsidR="005D07B2">
        <w:rPr>
          <w:rFonts w:ascii="Times New Roman" w:hAnsi="Times New Roman" w:cs="Times New Roman"/>
        </w:rPr>
        <w:t xml:space="preserve"> level</w:t>
      </w:r>
      <w:r w:rsidRPr="00F74943">
        <w:rPr>
          <w:rFonts w:ascii="Times New Roman" w:hAnsi="Times New Roman" w:cs="Times New Roman"/>
        </w:rPr>
        <w:t xml:space="preserve">. </w:t>
      </w:r>
      <w:r w:rsidR="00BE7780">
        <w:rPr>
          <w:rFonts w:ascii="Times New Roman" w:hAnsi="Times New Roman" w:cs="Times New Roman"/>
        </w:rPr>
        <w:t xml:space="preserve"> Figure 3</w:t>
      </w:r>
      <w:r w:rsidRPr="00F74943">
        <w:rPr>
          <w:rFonts w:ascii="Times New Roman" w:hAnsi="Times New Roman" w:cs="Times New Roman"/>
        </w:rPr>
        <w:t xml:space="preserve"> shows the median of posterior</w:t>
      </w:r>
      <w:r w:rsidR="00325941">
        <w:rPr>
          <w:rFonts w:ascii="Times New Roman" w:hAnsi="Times New Roman" w:cs="Times New Roman"/>
        </w:rPr>
        <w:t xml:space="preserve"> median SVC trends</w:t>
      </w:r>
      <w:r w:rsidR="00BE7780">
        <w:rPr>
          <w:rFonts w:ascii="Times New Roman" w:hAnsi="Times New Roman" w:cs="Times New Roman"/>
        </w:rPr>
        <w:t xml:space="preserve"> across cells per BCR</w:t>
      </w:r>
      <w:r w:rsidRPr="00F74943">
        <w:rPr>
          <w:rFonts w:ascii="Times New Roman" w:hAnsi="Times New Roman" w:cs="Times New Roman"/>
        </w:rPr>
        <w:t xml:space="preserve"> </w:t>
      </w:r>
      <w:r w:rsidR="00325941">
        <w:rPr>
          <w:rFonts w:ascii="Times New Roman" w:hAnsi="Times New Roman" w:cs="Times New Roman"/>
        </w:rPr>
        <w:t>(Fig. 3A)</w:t>
      </w:r>
      <w:r w:rsidR="00A52D44">
        <w:rPr>
          <w:rFonts w:ascii="Times New Roman" w:hAnsi="Times New Roman" w:cs="Times New Roman"/>
        </w:rPr>
        <w:t>,</w:t>
      </w:r>
      <w:r w:rsidR="00325941">
        <w:rPr>
          <w:rFonts w:ascii="Times New Roman" w:hAnsi="Times New Roman" w:cs="Times New Roman"/>
        </w:rPr>
        <w:t xml:space="preserve"> </w:t>
      </w:r>
      <w:r w:rsidRPr="00F74943">
        <w:rPr>
          <w:rFonts w:ascii="Times New Roman" w:hAnsi="Times New Roman" w:cs="Times New Roman"/>
        </w:rPr>
        <w:t xml:space="preserve">along with the posterior median </w:t>
      </w:r>
      <w:r w:rsidRPr="00F74943">
        <w:rPr>
          <w:rFonts w:ascii="Times New Roman" w:hAnsi="Times New Roman" w:cs="Times New Roman"/>
        </w:rPr>
        <w:lastRenderedPageBreak/>
        <w:t>trend for each BCR from the standard analysis</w:t>
      </w:r>
      <w:r w:rsidR="00325941">
        <w:rPr>
          <w:rFonts w:ascii="Times New Roman" w:hAnsi="Times New Roman" w:cs="Times New Roman"/>
        </w:rPr>
        <w:t xml:space="preserve"> (Fig. 3B)</w:t>
      </w:r>
      <w:r w:rsidRPr="00F74943">
        <w:rPr>
          <w:rFonts w:ascii="Times New Roman" w:hAnsi="Times New Roman" w:cs="Times New Roman"/>
        </w:rPr>
        <w:t xml:space="preserve">.  Side-by-side </w:t>
      </w:r>
      <w:r w:rsidR="00BE7780">
        <w:rPr>
          <w:rFonts w:ascii="Times New Roman" w:hAnsi="Times New Roman" w:cs="Times New Roman"/>
        </w:rPr>
        <w:t xml:space="preserve">visual </w:t>
      </w:r>
      <w:r w:rsidRPr="00F74943">
        <w:rPr>
          <w:rFonts w:ascii="Times New Roman" w:hAnsi="Times New Roman" w:cs="Times New Roman"/>
        </w:rPr>
        <w:t>comparison of these maps show</w:t>
      </w:r>
      <w:r w:rsidR="00325941">
        <w:rPr>
          <w:rFonts w:ascii="Times New Roman" w:hAnsi="Times New Roman" w:cs="Times New Roman"/>
        </w:rPr>
        <w:t>ed</w:t>
      </w:r>
      <w:r w:rsidRPr="00F74943">
        <w:rPr>
          <w:rFonts w:ascii="Times New Roman" w:hAnsi="Times New Roman" w:cs="Times New Roman"/>
        </w:rPr>
        <w:t xml:space="preserve"> that aggregate trends </w:t>
      </w:r>
      <w:r w:rsidR="00325941">
        <w:rPr>
          <w:rFonts w:ascii="Times New Roman" w:hAnsi="Times New Roman" w:cs="Times New Roman"/>
        </w:rPr>
        <w:t>were</w:t>
      </w:r>
      <w:r w:rsidRPr="00F74943">
        <w:rPr>
          <w:rFonts w:ascii="Times New Roman" w:hAnsi="Times New Roman" w:cs="Times New Roman"/>
        </w:rPr>
        <w:t xml:space="preserve"> similar, regardless of method. </w:t>
      </w:r>
      <w:r w:rsidR="00296FA5">
        <w:rPr>
          <w:rFonts w:ascii="Times New Roman" w:hAnsi="Times New Roman" w:cs="Times New Roman"/>
        </w:rPr>
        <w:t xml:space="preserve"> The SVC appro</w:t>
      </w:r>
      <w:r w:rsidR="00B15988">
        <w:rPr>
          <w:rFonts w:ascii="Times New Roman" w:hAnsi="Times New Roman" w:cs="Times New Roman"/>
        </w:rPr>
        <w:t>ach gave a median trend of 2.11</w:t>
      </w:r>
      <w:r w:rsidR="00296FA5">
        <w:rPr>
          <w:rFonts w:ascii="Times New Roman" w:hAnsi="Times New Roman" w:cs="Times New Roman"/>
        </w:rPr>
        <w:t xml:space="preserve"> across all BCRs, while the </w:t>
      </w:r>
      <w:r w:rsidR="004D26C0">
        <w:rPr>
          <w:rFonts w:ascii="Times New Roman" w:hAnsi="Times New Roman" w:cs="Times New Roman"/>
        </w:rPr>
        <w:t xml:space="preserve">posterior </w:t>
      </w:r>
      <w:r w:rsidR="00296FA5">
        <w:rPr>
          <w:rFonts w:ascii="Times New Roman" w:hAnsi="Times New Roman" w:cs="Times New Roman"/>
        </w:rPr>
        <w:t>median trend for the standard approach was 1.9</w:t>
      </w:r>
      <w:r w:rsidR="00B15988">
        <w:rPr>
          <w:rFonts w:ascii="Times New Roman" w:hAnsi="Times New Roman" w:cs="Times New Roman"/>
        </w:rPr>
        <w:t>5</w:t>
      </w:r>
      <w:r w:rsidR="00296FA5">
        <w:rPr>
          <w:rFonts w:ascii="Times New Roman" w:hAnsi="Times New Roman" w:cs="Times New Roman"/>
        </w:rPr>
        <w:t xml:space="preserve"> across all BCRs.  Within BCRs, the trend direction was consistent across the two methods in 28 of 32 BCRs.  </w:t>
      </w:r>
      <w:r w:rsidR="00F82E79">
        <w:rPr>
          <w:rFonts w:ascii="Times New Roman" w:hAnsi="Times New Roman" w:cs="Times New Roman"/>
        </w:rPr>
        <w:t xml:space="preserve">The rank correlation between BCR trends generated by the two methods was </w:t>
      </w:r>
      <w:r w:rsidR="00F82E79" w:rsidRPr="00F74943">
        <w:rPr>
          <w:rFonts w:ascii="Times New Roman" w:hAnsi="Times New Roman" w:cs="Times New Roman"/>
        </w:rPr>
        <w:t>0.8</w:t>
      </w:r>
      <w:r w:rsidR="00B15988">
        <w:rPr>
          <w:rFonts w:ascii="Times New Roman" w:hAnsi="Times New Roman" w:cs="Times New Roman"/>
        </w:rPr>
        <w:t>8</w:t>
      </w:r>
      <w:r w:rsidR="00F82E79" w:rsidRPr="00F74943">
        <w:rPr>
          <w:rFonts w:ascii="Times New Roman" w:hAnsi="Times New Roman" w:cs="Times New Roman"/>
        </w:rPr>
        <w:t>.</w:t>
      </w:r>
      <w:r w:rsidR="00F82E79">
        <w:rPr>
          <w:rFonts w:ascii="Times New Roman" w:hAnsi="Times New Roman" w:cs="Times New Roman"/>
        </w:rPr>
        <w:t xml:space="preserve">  </w:t>
      </w:r>
      <w:r w:rsidR="00296FA5">
        <w:rPr>
          <w:rFonts w:ascii="Times New Roman" w:hAnsi="Times New Roman" w:cs="Times New Roman"/>
        </w:rPr>
        <w:t>Regarding differences,</w:t>
      </w:r>
      <w:r w:rsidR="00325941">
        <w:rPr>
          <w:rFonts w:ascii="Times New Roman" w:hAnsi="Times New Roman" w:cs="Times New Roman"/>
        </w:rPr>
        <w:t xml:space="preserve"> trends derived from the SVC </w:t>
      </w:r>
      <w:r w:rsidR="00296FA5">
        <w:rPr>
          <w:rFonts w:ascii="Times New Roman" w:hAnsi="Times New Roman" w:cs="Times New Roman"/>
        </w:rPr>
        <w:t xml:space="preserve">approach </w:t>
      </w:r>
      <w:r w:rsidR="00325941">
        <w:rPr>
          <w:rFonts w:ascii="Times New Roman" w:hAnsi="Times New Roman" w:cs="Times New Roman"/>
        </w:rPr>
        <w:t xml:space="preserve">changed more </w:t>
      </w:r>
      <w:r w:rsidR="004D26C0">
        <w:rPr>
          <w:rFonts w:ascii="Times New Roman" w:hAnsi="Times New Roman" w:cs="Times New Roman"/>
        </w:rPr>
        <w:t>smoothly</w:t>
      </w:r>
      <w:r w:rsidR="00325941">
        <w:rPr>
          <w:rFonts w:ascii="Times New Roman" w:hAnsi="Times New Roman" w:cs="Times New Roman"/>
        </w:rPr>
        <w:t xml:space="preserve"> across the continent, as would be expected using a spatial statistical model.  Also, the range of </w:t>
      </w:r>
      <w:r w:rsidR="00B15988">
        <w:rPr>
          <w:rFonts w:ascii="Times New Roman" w:hAnsi="Times New Roman" w:cs="Times New Roman"/>
        </w:rPr>
        <w:t xml:space="preserve">posterior median </w:t>
      </w:r>
      <w:r w:rsidR="00325941">
        <w:rPr>
          <w:rFonts w:ascii="Times New Roman" w:hAnsi="Times New Roman" w:cs="Times New Roman"/>
        </w:rPr>
        <w:t xml:space="preserve">SVC trends </w:t>
      </w:r>
      <w:r w:rsidR="00296FA5">
        <w:rPr>
          <w:rFonts w:ascii="Times New Roman" w:hAnsi="Times New Roman" w:cs="Times New Roman"/>
        </w:rPr>
        <w:t>(</w:t>
      </w:r>
      <w:r w:rsidR="00B15988">
        <w:rPr>
          <w:rFonts w:ascii="Times New Roman" w:hAnsi="Times New Roman" w:cs="Times New Roman"/>
        </w:rPr>
        <w:t>-4.58, 9.16</w:t>
      </w:r>
      <w:r w:rsidR="00296FA5">
        <w:rPr>
          <w:rFonts w:ascii="Times New Roman" w:hAnsi="Times New Roman" w:cs="Times New Roman"/>
        </w:rPr>
        <w:t xml:space="preserve">) </w:t>
      </w:r>
      <w:r w:rsidR="00325941">
        <w:rPr>
          <w:rFonts w:ascii="Times New Roman" w:hAnsi="Times New Roman" w:cs="Times New Roman"/>
        </w:rPr>
        <w:t xml:space="preserve">was slightly less than that for standard trends </w:t>
      </w:r>
      <w:r w:rsidR="00296FA5">
        <w:rPr>
          <w:rFonts w:ascii="Times New Roman" w:hAnsi="Times New Roman" w:cs="Times New Roman"/>
        </w:rPr>
        <w:t>(</w:t>
      </w:r>
      <w:r w:rsidR="00B15988">
        <w:rPr>
          <w:rFonts w:ascii="Times New Roman" w:hAnsi="Times New Roman" w:cs="Times New Roman"/>
        </w:rPr>
        <w:t>-7.96, 14.26</w:t>
      </w:r>
      <w:r w:rsidR="00296FA5">
        <w:rPr>
          <w:rFonts w:ascii="Times New Roman" w:hAnsi="Times New Roman" w:cs="Times New Roman"/>
        </w:rPr>
        <w:t xml:space="preserve">), especially </w:t>
      </w:r>
      <w:r w:rsidR="00B15988">
        <w:rPr>
          <w:rFonts w:ascii="Times New Roman" w:hAnsi="Times New Roman" w:cs="Times New Roman"/>
        </w:rPr>
        <w:t>near</w:t>
      </w:r>
      <w:r w:rsidR="00325941">
        <w:rPr>
          <w:rFonts w:ascii="Times New Roman" w:hAnsi="Times New Roman" w:cs="Times New Roman"/>
        </w:rPr>
        <w:t xml:space="preserve"> geographic range boundaries, as would be expected given the sharing of information across space.  </w:t>
      </w:r>
    </w:p>
    <w:p w14:paraId="19E64321" w14:textId="77777777" w:rsidR="00F82E79" w:rsidRPr="00F74943" w:rsidRDefault="00F82E79" w:rsidP="00305174">
      <w:pPr>
        <w:pStyle w:val="NoSpacing"/>
        <w:spacing w:line="480" w:lineRule="auto"/>
        <w:rPr>
          <w:rFonts w:ascii="Times New Roman" w:hAnsi="Times New Roman" w:cs="Times New Roman"/>
        </w:rPr>
      </w:pPr>
    </w:p>
    <w:p w14:paraId="31AA1903" w14:textId="77777777"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We also </w:t>
      </w:r>
      <w:r w:rsidR="00492932">
        <w:rPr>
          <w:rFonts w:ascii="Times New Roman" w:hAnsi="Times New Roman" w:cs="Times New Roman"/>
        </w:rPr>
        <w:t>explored</w:t>
      </w:r>
      <w:r w:rsidRPr="00F74943">
        <w:rPr>
          <w:rFonts w:ascii="Times New Roman" w:hAnsi="Times New Roman" w:cs="Times New Roman"/>
        </w:rPr>
        <w:t xml:space="preserve"> how the pr</w:t>
      </w:r>
      <w:r w:rsidR="00BE7780">
        <w:rPr>
          <w:rFonts w:ascii="Times New Roman" w:hAnsi="Times New Roman" w:cs="Times New Roman"/>
        </w:rPr>
        <w:t>ecision of trend estimates comp</w:t>
      </w:r>
      <w:r w:rsidRPr="00F74943">
        <w:rPr>
          <w:rFonts w:ascii="Times New Roman" w:hAnsi="Times New Roman" w:cs="Times New Roman"/>
        </w:rPr>
        <w:t xml:space="preserve">ared across the two approaches. Figure </w:t>
      </w:r>
      <w:r w:rsidR="00BE7780">
        <w:rPr>
          <w:rFonts w:ascii="Times New Roman" w:hAnsi="Times New Roman" w:cs="Times New Roman"/>
        </w:rPr>
        <w:t>4</w:t>
      </w:r>
      <w:r w:rsidR="00325941">
        <w:rPr>
          <w:rFonts w:ascii="Times New Roman" w:hAnsi="Times New Roman" w:cs="Times New Roman"/>
        </w:rPr>
        <w:t xml:space="preserve"> compares</w:t>
      </w:r>
      <w:r w:rsidR="00BE7780" w:rsidRPr="00F74943">
        <w:rPr>
          <w:rFonts w:ascii="Times New Roman" w:hAnsi="Times New Roman" w:cs="Times New Roman"/>
        </w:rPr>
        <w:t xml:space="preserve"> </w:t>
      </w:r>
      <w:r w:rsidRPr="00F74943">
        <w:rPr>
          <w:rFonts w:ascii="Times New Roman" w:hAnsi="Times New Roman" w:cs="Times New Roman"/>
        </w:rPr>
        <w:t xml:space="preserve">the credible interval widths </w:t>
      </w:r>
      <w:r w:rsidR="005040D3">
        <w:rPr>
          <w:rFonts w:ascii="Times New Roman" w:hAnsi="Times New Roman" w:cs="Times New Roman"/>
        </w:rPr>
        <w:t xml:space="preserve">for SVC trends </w:t>
      </w:r>
      <w:r w:rsidRPr="00F74943">
        <w:rPr>
          <w:rFonts w:ascii="Times New Roman" w:hAnsi="Times New Roman" w:cs="Times New Roman"/>
        </w:rPr>
        <w:t xml:space="preserve">per grid cell </w:t>
      </w:r>
      <w:r w:rsidR="00325941">
        <w:rPr>
          <w:rFonts w:ascii="Times New Roman" w:hAnsi="Times New Roman" w:cs="Times New Roman"/>
        </w:rPr>
        <w:t xml:space="preserve">(Fig. 4A) </w:t>
      </w:r>
      <w:r w:rsidRPr="00F74943">
        <w:rPr>
          <w:rFonts w:ascii="Times New Roman" w:hAnsi="Times New Roman" w:cs="Times New Roman"/>
        </w:rPr>
        <w:t xml:space="preserve">with those </w:t>
      </w:r>
      <w:r w:rsidR="002464AF">
        <w:rPr>
          <w:rFonts w:ascii="Times New Roman" w:hAnsi="Times New Roman" w:cs="Times New Roman"/>
        </w:rPr>
        <w:t xml:space="preserve">from the standard approach </w:t>
      </w:r>
      <w:r w:rsidRPr="00F74943">
        <w:rPr>
          <w:rFonts w:ascii="Times New Roman" w:hAnsi="Times New Roman" w:cs="Times New Roman"/>
        </w:rPr>
        <w:t>for aggregate BCR estimate</w:t>
      </w:r>
      <w:r w:rsidR="00BE7780">
        <w:rPr>
          <w:rFonts w:ascii="Times New Roman" w:hAnsi="Times New Roman" w:cs="Times New Roman"/>
        </w:rPr>
        <w:t xml:space="preserve">s </w:t>
      </w:r>
      <w:r w:rsidR="005040D3">
        <w:rPr>
          <w:rFonts w:ascii="Times New Roman" w:hAnsi="Times New Roman" w:cs="Times New Roman"/>
        </w:rPr>
        <w:t>(Fig. 4B)</w:t>
      </w:r>
      <w:r w:rsidRPr="00F74943">
        <w:rPr>
          <w:rFonts w:ascii="Times New Roman" w:hAnsi="Times New Roman" w:cs="Times New Roman"/>
        </w:rPr>
        <w:t xml:space="preserve">. When compared to the standard approach, some </w:t>
      </w:r>
      <w:r w:rsidR="005040D3">
        <w:rPr>
          <w:rFonts w:ascii="Times New Roman" w:hAnsi="Times New Roman" w:cs="Times New Roman"/>
        </w:rPr>
        <w:t xml:space="preserve">SVC </w:t>
      </w:r>
      <w:r w:rsidRPr="00F74943">
        <w:rPr>
          <w:rFonts w:ascii="Times New Roman" w:hAnsi="Times New Roman" w:cs="Times New Roman"/>
        </w:rPr>
        <w:t xml:space="preserve">grid cells within a BCR, ones in information rich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w:t>
      </w:r>
      <w:r w:rsidR="00825029">
        <w:rPr>
          <w:rFonts w:ascii="Times New Roman" w:hAnsi="Times New Roman" w:cs="Times New Roman"/>
        </w:rPr>
        <w:t xml:space="preserve">SVC </w:t>
      </w:r>
      <w:r w:rsidRPr="00F74943">
        <w:rPr>
          <w:rFonts w:ascii="Times New Roman" w:hAnsi="Times New Roman" w:cs="Times New Roman"/>
        </w:rPr>
        <w:t xml:space="preserve">trend estimates with </w:t>
      </w:r>
      <w:r w:rsidR="0026189E">
        <w:rPr>
          <w:rFonts w:ascii="Times New Roman" w:hAnsi="Times New Roman" w:cs="Times New Roman"/>
        </w:rPr>
        <w:t>remarkably</w:t>
      </w:r>
      <w:r w:rsidR="005040D3">
        <w:rPr>
          <w:rFonts w:ascii="Times New Roman" w:hAnsi="Times New Roman" w:cs="Times New Roman"/>
        </w:rPr>
        <w:t xml:space="preserve"> narrow confidence intervals</w:t>
      </w:r>
      <w:r w:rsidR="00825029">
        <w:rPr>
          <w:rFonts w:ascii="Times New Roman" w:hAnsi="Times New Roman" w:cs="Times New Roman"/>
        </w:rPr>
        <w:t xml:space="preserve"> (Fig. 4C</w:t>
      </w:r>
      <w:r w:rsidRPr="00F74943">
        <w:rPr>
          <w:rFonts w:ascii="Times New Roman" w:hAnsi="Times New Roman" w:cs="Times New Roman"/>
        </w:rPr>
        <w:t xml:space="preserve">, SVC minimum). Other grid cells, ones in information poor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trend estimates with </w:t>
      </w:r>
      <w:r w:rsidR="005040D3">
        <w:rPr>
          <w:rFonts w:ascii="Times New Roman" w:hAnsi="Times New Roman" w:cs="Times New Roman"/>
        </w:rPr>
        <w:t>relatively broad confidence intervals</w:t>
      </w:r>
      <w:r w:rsidR="00825029">
        <w:rPr>
          <w:rFonts w:ascii="Times New Roman" w:hAnsi="Times New Roman" w:cs="Times New Roman"/>
        </w:rPr>
        <w:t xml:space="preserve"> (Fig. 4C</w:t>
      </w:r>
      <w:r w:rsidR="00825029" w:rsidRPr="00F74943">
        <w:rPr>
          <w:rFonts w:ascii="Times New Roman" w:hAnsi="Times New Roman" w:cs="Times New Roman"/>
        </w:rPr>
        <w:t>, SVC m</w:t>
      </w:r>
      <w:r w:rsidR="00825029">
        <w:rPr>
          <w:rFonts w:ascii="Times New Roman" w:hAnsi="Times New Roman" w:cs="Times New Roman"/>
        </w:rPr>
        <w:t>aximum</w:t>
      </w:r>
      <w:r w:rsidR="00825029" w:rsidRPr="00F74943">
        <w:rPr>
          <w:rFonts w:ascii="Times New Roman" w:hAnsi="Times New Roman" w:cs="Times New Roman"/>
        </w:rPr>
        <w:t>)</w:t>
      </w:r>
      <w:r w:rsidRPr="00F74943">
        <w:rPr>
          <w:rFonts w:ascii="Times New Roman" w:hAnsi="Times New Roman" w:cs="Times New Roman"/>
        </w:rPr>
        <w:t xml:space="preserve">. On average, </w:t>
      </w:r>
      <w:r w:rsidR="005040D3">
        <w:rPr>
          <w:rFonts w:ascii="Times New Roman" w:hAnsi="Times New Roman" w:cs="Times New Roman"/>
        </w:rPr>
        <w:t>however, precision</w:t>
      </w:r>
      <w:r w:rsidRPr="00F74943">
        <w:rPr>
          <w:rFonts w:ascii="Times New Roman" w:hAnsi="Times New Roman" w:cs="Times New Roman"/>
        </w:rPr>
        <w:t xml:space="preserve"> of estimates</w:t>
      </w:r>
      <w:r w:rsidR="00825029">
        <w:rPr>
          <w:rFonts w:ascii="Times New Roman" w:hAnsi="Times New Roman" w:cs="Times New Roman"/>
        </w:rPr>
        <w:t xml:space="preserve"> per BCR</w:t>
      </w:r>
      <w:r w:rsidRPr="00F74943">
        <w:rPr>
          <w:rFonts w:ascii="Times New Roman" w:hAnsi="Times New Roman" w:cs="Times New Roman"/>
        </w:rPr>
        <w:t xml:space="preserve"> </w:t>
      </w:r>
      <w:r w:rsidR="005040D3">
        <w:rPr>
          <w:rFonts w:ascii="Times New Roman" w:hAnsi="Times New Roman" w:cs="Times New Roman"/>
        </w:rPr>
        <w:t>we</w:t>
      </w:r>
      <w:r w:rsidRPr="00F74943">
        <w:rPr>
          <w:rFonts w:ascii="Times New Roman" w:hAnsi="Times New Roman" w:cs="Times New Roman"/>
        </w:rPr>
        <w:t>re similar, regardless of method</w:t>
      </w:r>
      <w:r w:rsidR="00825029">
        <w:rPr>
          <w:rFonts w:ascii="Times New Roman" w:hAnsi="Times New Roman" w:cs="Times New Roman"/>
        </w:rPr>
        <w:t>, if not slightly higher using the SVC approach (Fig. 4C</w:t>
      </w:r>
      <w:r w:rsidR="00825029" w:rsidRPr="00F74943">
        <w:rPr>
          <w:rFonts w:ascii="Times New Roman" w:hAnsi="Times New Roman" w:cs="Times New Roman"/>
        </w:rPr>
        <w:t xml:space="preserve">, SVC </w:t>
      </w:r>
      <w:commentRangeStart w:id="175"/>
      <w:r w:rsidR="00825029">
        <w:rPr>
          <w:rFonts w:ascii="Times New Roman" w:hAnsi="Times New Roman" w:cs="Times New Roman"/>
        </w:rPr>
        <w:t>median</w:t>
      </w:r>
      <w:commentRangeEnd w:id="175"/>
      <w:r w:rsidR="00D5621D">
        <w:rPr>
          <w:rStyle w:val="CommentReference"/>
        </w:rPr>
        <w:commentReference w:id="175"/>
      </w:r>
      <w:r w:rsidR="00825029" w:rsidRPr="00F74943">
        <w:rPr>
          <w:rFonts w:ascii="Times New Roman" w:hAnsi="Times New Roman" w:cs="Times New Roman"/>
        </w:rPr>
        <w:t>)</w:t>
      </w:r>
      <w:r w:rsidRPr="00F74943">
        <w:rPr>
          <w:rFonts w:ascii="Times New Roman" w:hAnsi="Times New Roman" w:cs="Times New Roman"/>
        </w:rPr>
        <w:t xml:space="preserve">. </w:t>
      </w:r>
    </w:p>
    <w:p w14:paraId="658E61A1" w14:textId="77777777" w:rsidR="00325941" w:rsidRDefault="00325941" w:rsidP="00305174">
      <w:pPr>
        <w:pStyle w:val="NoSpacing"/>
        <w:spacing w:line="480" w:lineRule="auto"/>
        <w:rPr>
          <w:rFonts w:ascii="Times New Roman" w:hAnsi="Times New Roman" w:cs="Times New Roman"/>
        </w:rPr>
      </w:pPr>
    </w:p>
    <w:p w14:paraId="224439A7" w14:textId="77777777" w:rsidR="00825029"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Discussion</w:t>
      </w:r>
    </w:p>
    <w:p w14:paraId="2E647F2E" w14:textId="2950FDD5" w:rsidR="00593004" w:rsidRDefault="005732A1" w:rsidP="00305174">
      <w:pPr>
        <w:pStyle w:val="NoSpacing"/>
        <w:spacing w:line="480" w:lineRule="auto"/>
        <w:rPr>
          <w:rFonts w:ascii="Times New Roman" w:hAnsi="Times New Roman" w:cs="Times New Roman"/>
        </w:rPr>
      </w:pPr>
      <w:commentRangeStart w:id="176"/>
      <w:r>
        <w:rPr>
          <w:rFonts w:ascii="Times New Roman" w:hAnsi="Times New Roman" w:cs="Times New Roman"/>
        </w:rPr>
        <w:lastRenderedPageBreak/>
        <w:t>The</w:t>
      </w:r>
      <w:commentRangeEnd w:id="176"/>
      <w:r w:rsidR="00390D15">
        <w:rPr>
          <w:rStyle w:val="CommentReference"/>
        </w:rPr>
        <w:commentReference w:id="176"/>
      </w:r>
      <w:r>
        <w:rPr>
          <w:rFonts w:ascii="Times New Roman" w:hAnsi="Times New Roman" w:cs="Times New Roman"/>
        </w:rPr>
        <w:t xml:space="preserve"> goals of this </w:t>
      </w:r>
      <w:del w:id="177" w:author="Michel, Nicole" w:date="2018-10-17T16:48:00Z">
        <w:r w:rsidDel="00390D15">
          <w:rPr>
            <w:rFonts w:ascii="Times New Roman" w:hAnsi="Times New Roman" w:cs="Times New Roman"/>
          </w:rPr>
          <w:delText xml:space="preserve">report </w:delText>
        </w:r>
      </w:del>
      <w:ins w:id="178" w:author="Michel, Nicole" w:date="2018-10-17T16:48:00Z">
        <w:r w:rsidR="00390D15">
          <w:rPr>
            <w:rFonts w:ascii="Times New Roman" w:hAnsi="Times New Roman" w:cs="Times New Roman"/>
          </w:rPr>
          <w:t>analysis</w:t>
        </w:r>
        <w:r w:rsidR="00390D15">
          <w:rPr>
            <w:rFonts w:ascii="Times New Roman" w:hAnsi="Times New Roman" w:cs="Times New Roman"/>
          </w:rPr>
          <w:t xml:space="preserve"> </w:t>
        </w:r>
      </w:ins>
      <w:r>
        <w:rPr>
          <w:rFonts w:ascii="Times New Roman" w:hAnsi="Times New Roman" w:cs="Times New Roman"/>
        </w:rPr>
        <w:t xml:space="preserve">were to </w:t>
      </w:r>
      <w:r w:rsidR="0026189E">
        <w:rPr>
          <w:rFonts w:ascii="Times New Roman" w:hAnsi="Times New Roman" w:cs="Times New Roman"/>
        </w:rPr>
        <w:t>(</w:t>
      </w:r>
      <w:r w:rsidR="004D26C0" w:rsidRPr="004D26C0">
        <w:rPr>
          <w:rFonts w:ascii="Times New Roman" w:hAnsi="Times New Roman" w:cs="Times New Roman"/>
          <w:i/>
        </w:rPr>
        <w:t>i</w:t>
      </w:r>
      <w:r w:rsidR="0026189E">
        <w:rPr>
          <w:rFonts w:ascii="Times New Roman" w:hAnsi="Times New Roman" w:cs="Times New Roman"/>
        </w:rPr>
        <w:t xml:space="preserve">) </w:t>
      </w:r>
      <w:r>
        <w:rPr>
          <w:rFonts w:ascii="Times New Roman" w:hAnsi="Times New Roman" w:cs="Times New Roman"/>
        </w:rPr>
        <w:t xml:space="preserve">describe a </w:t>
      </w:r>
      <w:del w:id="179" w:author="Michel, Nicole" w:date="2018-10-17T16:48:00Z">
        <w:r w:rsidDel="00390D15">
          <w:rPr>
            <w:rFonts w:ascii="Times New Roman" w:hAnsi="Times New Roman" w:cs="Times New Roman"/>
          </w:rPr>
          <w:delText xml:space="preserve">different </w:delText>
        </w:r>
      </w:del>
      <w:ins w:id="180" w:author="Michel, Nicole" w:date="2018-10-17T16:48:00Z">
        <w:r w:rsidR="00390D15">
          <w:rPr>
            <w:rFonts w:ascii="Times New Roman" w:hAnsi="Times New Roman" w:cs="Times New Roman"/>
          </w:rPr>
          <w:t xml:space="preserve">improved </w:t>
        </w:r>
      </w:ins>
      <w:r>
        <w:rPr>
          <w:rFonts w:ascii="Times New Roman" w:hAnsi="Times New Roman" w:cs="Times New Roman"/>
        </w:rPr>
        <w:t xml:space="preserve">approach </w:t>
      </w:r>
      <w:r w:rsidR="008B7AD8">
        <w:rPr>
          <w:rFonts w:ascii="Times New Roman" w:hAnsi="Times New Roman" w:cs="Times New Roman"/>
        </w:rPr>
        <w:t>for</w:t>
      </w:r>
      <w:r>
        <w:rPr>
          <w:rFonts w:ascii="Times New Roman" w:hAnsi="Times New Roman" w:cs="Times New Roman"/>
        </w:rPr>
        <w:t xml:space="preserve"> calculating trends </w:t>
      </w:r>
      <w:r w:rsidR="002464AF">
        <w:rPr>
          <w:rFonts w:ascii="Times New Roman" w:hAnsi="Times New Roman" w:cs="Times New Roman"/>
        </w:rPr>
        <w:t>from</w:t>
      </w:r>
      <w:r>
        <w:rPr>
          <w:rFonts w:ascii="Times New Roman" w:hAnsi="Times New Roman" w:cs="Times New Roman"/>
        </w:rPr>
        <w:t xml:space="preserve"> </w:t>
      </w:r>
      <w:r w:rsidR="002464AF">
        <w:rPr>
          <w:rFonts w:ascii="Times New Roman" w:hAnsi="Times New Roman" w:cs="Times New Roman"/>
        </w:rPr>
        <w:t xml:space="preserve">Audubon </w:t>
      </w:r>
      <w:r>
        <w:rPr>
          <w:rFonts w:ascii="Times New Roman" w:hAnsi="Times New Roman" w:cs="Times New Roman"/>
        </w:rPr>
        <w:t>Christmas Bird Count</w:t>
      </w:r>
      <w:r w:rsidR="002464AF">
        <w:rPr>
          <w:rFonts w:ascii="Times New Roman" w:hAnsi="Times New Roman" w:cs="Times New Roman"/>
        </w:rPr>
        <w:t>s</w:t>
      </w:r>
      <w:r>
        <w:rPr>
          <w:rFonts w:ascii="Times New Roman" w:hAnsi="Times New Roman" w:cs="Times New Roman"/>
        </w:rPr>
        <w:t xml:space="preserve">, </w:t>
      </w:r>
      <w:r w:rsidR="0026189E">
        <w:rPr>
          <w:rFonts w:ascii="Times New Roman" w:hAnsi="Times New Roman" w:cs="Times New Roman"/>
        </w:rPr>
        <w:t>(</w:t>
      </w:r>
      <w:r w:rsidR="004D26C0" w:rsidRPr="004D26C0">
        <w:rPr>
          <w:rFonts w:ascii="Times New Roman" w:hAnsi="Times New Roman" w:cs="Times New Roman"/>
          <w:i/>
        </w:rPr>
        <w:t>ii</w:t>
      </w:r>
      <w:r w:rsidR="0026189E">
        <w:rPr>
          <w:rFonts w:ascii="Times New Roman" w:hAnsi="Times New Roman" w:cs="Times New Roman"/>
        </w:rPr>
        <w:t xml:space="preserve">) </w:t>
      </w:r>
      <w:r>
        <w:rPr>
          <w:rFonts w:ascii="Times New Roman" w:hAnsi="Times New Roman" w:cs="Times New Roman"/>
        </w:rPr>
        <w:t xml:space="preserve">demonstrate the approach using </w:t>
      </w:r>
      <w:r w:rsidR="00593004">
        <w:rPr>
          <w:rFonts w:ascii="Times New Roman" w:hAnsi="Times New Roman" w:cs="Times New Roman"/>
        </w:rPr>
        <w:t xml:space="preserve">long-term count </w:t>
      </w:r>
      <w:r>
        <w:rPr>
          <w:rFonts w:ascii="Times New Roman" w:hAnsi="Times New Roman" w:cs="Times New Roman"/>
        </w:rPr>
        <w:t>data for the American Robin</w:t>
      </w:r>
      <w:ins w:id="181" w:author="Michel, Nicole" w:date="2018-10-17T16:48:00Z">
        <w:r w:rsidR="00390D15">
          <w:rPr>
            <w:rFonts w:ascii="Times New Roman" w:hAnsi="Times New Roman" w:cs="Times New Roman"/>
          </w:rPr>
          <w:t xml:space="preserve"> as a case study</w:t>
        </w:r>
      </w:ins>
      <w:r>
        <w:rPr>
          <w:rFonts w:ascii="Times New Roman" w:hAnsi="Times New Roman" w:cs="Times New Roman"/>
        </w:rPr>
        <w:t xml:space="preserve">, and </w:t>
      </w:r>
      <w:r w:rsidR="0026189E">
        <w:rPr>
          <w:rFonts w:ascii="Times New Roman" w:hAnsi="Times New Roman" w:cs="Times New Roman"/>
        </w:rPr>
        <w:t>(</w:t>
      </w:r>
      <w:r w:rsidR="004D26C0" w:rsidRPr="004D26C0">
        <w:rPr>
          <w:rFonts w:ascii="Times New Roman" w:hAnsi="Times New Roman" w:cs="Times New Roman"/>
          <w:i/>
        </w:rPr>
        <w:t>iii</w:t>
      </w:r>
      <w:r w:rsidR="0026189E">
        <w:rPr>
          <w:rFonts w:ascii="Times New Roman" w:hAnsi="Times New Roman" w:cs="Times New Roman"/>
        </w:rPr>
        <w:t xml:space="preserve">) </w:t>
      </w:r>
      <w:r w:rsidR="00492932">
        <w:rPr>
          <w:rFonts w:ascii="Times New Roman" w:hAnsi="Times New Roman" w:cs="Times New Roman"/>
        </w:rPr>
        <w:t xml:space="preserve">qualitatively </w:t>
      </w:r>
      <w:r>
        <w:rPr>
          <w:rFonts w:ascii="Times New Roman" w:hAnsi="Times New Roman" w:cs="Times New Roman"/>
        </w:rPr>
        <w:t xml:space="preserve">compare the </w:t>
      </w:r>
      <w:r w:rsidR="00593004">
        <w:rPr>
          <w:rFonts w:ascii="Times New Roman" w:hAnsi="Times New Roman" w:cs="Times New Roman"/>
        </w:rPr>
        <w:t xml:space="preserve">trend </w:t>
      </w:r>
      <w:r>
        <w:rPr>
          <w:rFonts w:ascii="Times New Roman" w:hAnsi="Times New Roman" w:cs="Times New Roman"/>
        </w:rPr>
        <w:t xml:space="preserve">results derived from the SVC approach to those derived </w:t>
      </w:r>
      <w:r w:rsidR="00492932">
        <w:rPr>
          <w:rFonts w:ascii="Times New Roman" w:hAnsi="Times New Roman" w:cs="Times New Roman"/>
        </w:rPr>
        <w:t>using</w:t>
      </w:r>
      <w:r>
        <w:rPr>
          <w:rFonts w:ascii="Times New Roman" w:hAnsi="Times New Roman" w:cs="Times New Roman"/>
        </w:rPr>
        <w:t xml:space="preserve"> standard </w:t>
      </w:r>
      <w:r w:rsidR="00492932">
        <w:rPr>
          <w:rFonts w:ascii="Times New Roman" w:hAnsi="Times New Roman" w:cs="Times New Roman"/>
        </w:rPr>
        <w:t>methods</w:t>
      </w:r>
      <w:r>
        <w:rPr>
          <w:rFonts w:ascii="Times New Roman" w:hAnsi="Times New Roman" w:cs="Times New Roman"/>
        </w:rPr>
        <w:t>.  We show</w:t>
      </w:r>
      <w:r w:rsidR="00593004">
        <w:rPr>
          <w:rFonts w:ascii="Times New Roman" w:hAnsi="Times New Roman" w:cs="Times New Roman"/>
        </w:rPr>
        <w:t>ed</w:t>
      </w:r>
      <w:r>
        <w:rPr>
          <w:rFonts w:ascii="Times New Roman" w:hAnsi="Times New Roman" w:cs="Times New Roman"/>
        </w:rPr>
        <w:t xml:space="preserve"> that the</w:t>
      </w:r>
      <w:r w:rsidR="00825029" w:rsidRPr="00F74943">
        <w:rPr>
          <w:rFonts w:ascii="Times New Roman" w:hAnsi="Times New Roman" w:cs="Times New Roman"/>
        </w:rPr>
        <w:t xml:space="preserve"> SVC approach </w:t>
      </w:r>
      <w:r w:rsidR="004D26C0">
        <w:rPr>
          <w:rFonts w:ascii="Times New Roman" w:hAnsi="Times New Roman" w:cs="Times New Roman"/>
        </w:rPr>
        <w:t>generates</w:t>
      </w:r>
      <w:r w:rsidR="00825029" w:rsidRPr="00F74943">
        <w:rPr>
          <w:rFonts w:ascii="Times New Roman" w:hAnsi="Times New Roman" w:cs="Times New Roman"/>
        </w:rPr>
        <w:t xml:space="preserve"> trends at </w:t>
      </w:r>
      <w:r w:rsidR="00593004">
        <w:rPr>
          <w:rFonts w:ascii="Times New Roman" w:hAnsi="Times New Roman" w:cs="Times New Roman"/>
        </w:rPr>
        <w:t xml:space="preserve">a </w:t>
      </w:r>
      <w:r w:rsidR="00825029" w:rsidRPr="00F74943">
        <w:rPr>
          <w:rFonts w:ascii="Times New Roman" w:hAnsi="Times New Roman" w:cs="Times New Roman"/>
        </w:rPr>
        <w:t>fine</w:t>
      </w:r>
      <w:r w:rsidR="00593004">
        <w:rPr>
          <w:rFonts w:ascii="Times New Roman" w:hAnsi="Times New Roman" w:cs="Times New Roman"/>
        </w:rPr>
        <w:t>r spatial scale</w:t>
      </w:r>
      <w:r w:rsidR="00234AF4">
        <w:rPr>
          <w:rFonts w:ascii="Times New Roman" w:hAnsi="Times New Roman" w:cs="Times New Roman"/>
        </w:rPr>
        <w:t xml:space="preserve"> than the standard method</w:t>
      </w:r>
      <w:r w:rsidR="00593004">
        <w:rPr>
          <w:rFonts w:ascii="Times New Roman" w:hAnsi="Times New Roman" w:cs="Times New Roman"/>
        </w:rPr>
        <w:t>, with comparable precision.  Further, the SVC approach produced</w:t>
      </w:r>
      <w:r w:rsidR="00825029" w:rsidRPr="00F74943">
        <w:rPr>
          <w:rFonts w:ascii="Times New Roman" w:hAnsi="Times New Roman" w:cs="Times New Roman"/>
        </w:rPr>
        <w:t xml:space="preserve"> aggregate trends that </w:t>
      </w:r>
      <w:r w:rsidR="00593004">
        <w:rPr>
          <w:rFonts w:ascii="Times New Roman" w:hAnsi="Times New Roman" w:cs="Times New Roman"/>
        </w:rPr>
        <w:t>were</w:t>
      </w:r>
      <w:r w:rsidR="00825029" w:rsidRPr="00F74943">
        <w:rPr>
          <w:rFonts w:ascii="Times New Roman" w:hAnsi="Times New Roman" w:cs="Times New Roman"/>
        </w:rPr>
        <w:t xml:space="preserve"> </w:t>
      </w:r>
      <w:r w:rsidR="002464AF">
        <w:rPr>
          <w:rFonts w:ascii="Times New Roman" w:hAnsi="Times New Roman" w:cs="Times New Roman"/>
        </w:rPr>
        <w:t xml:space="preserve">generally </w:t>
      </w:r>
      <w:r w:rsidR="00825029" w:rsidRPr="00F74943">
        <w:rPr>
          <w:rFonts w:ascii="Times New Roman" w:hAnsi="Times New Roman" w:cs="Times New Roman"/>
        </w:rPr>
        <w:t xml:space="preserve">similar in </w:t>
      </w:r>
      <w:r w:rsidR="00593004">
        <w:rPr>
          <w:rFonts w:ascii="Times New Roman" w:hAnsi="Times New Roman" w:cs="Times New Roman"/>
        </w:rPr>
        <w:t xml:space="preserve">direction, </w:t>
      </w:r>
      <w:r w:rsidR="00825029" w:rsidRPr="00F74943">
        <w:rPr>
          <w:rFonts w:ascii="Times New Roman" w:hAnsi="Times New Roman" w:cs="Times New Roman"/>
        </w:rPr>
        <w:t>magnitude</w:t>
      </w:r>
      <w:r w:rsidR="00593004">
        <w:rPr>
          <w:rFonts w:ascii="Times New Roman" w:hAnsi="Times New Roman" w:cs="Times New Roman"/>
        </w:rPr>
        <w:t>,</w:t>
      </w:r>
      <w:r w:rsidR="00825029" w:rsidRPr="00F74943">
        <w:rPr>
          <w:rFonts w:ascii="Times New Roman" w:hAnsi="Times New Roman" w:cs="Times New Roman"/>
        </w:rPr>
        <w:t xml:space="preserve"> and precision to those generated using standard method</w:t>
      </w:r>
      <w:r w:rsidR="00492932">
        <w:rPr>
          <w:rFonts w:ascii="Times New Roman" w:hAnsi="Times New Roman" w:cs="Times New Roman"/>
        </w:rPr>
        <w:t>s</w:t>
      </w:r>
      <w:r w:rsidR="00825029" w:rsidRPr="00F74943">
        <w:rPr>
          <w:rFonts w:ascii="Times New Roman" w:hAnsi="Times New Roman" w:cs="Times New Roman"/>
        </w:rPr>
        <w:t>.</w:t>
      </w:r>
      <w:r w:rsidR="00593004">
        <w:rPr>
          <w:rFonts w:ascii="Times New Roman" w:hAnsi="Times New Roman" w:cs="Times New Roman"/>
        </w:rPr>
        <w:t xml:space="preserve">  </w:t>
      </w:r>
    </w:p>
    <w:p w14:paraId="606FD470" w14:textId="77777777" w:rsidR="00593004" w:rsidRDefault="00593004" w:rsidP="00305174">
      <w:pPr>
        <w:pStyle w:val="NoSpacing"/>
        <w:spacing w:line="480" w:lineRule="auto"/>
        <w:rPr>
          <w:rFonts w:ascii="Times New Roman" w:hAnsi="Times New Roman" w:cs="Times New Roman"/>
        </w:rPr>
      </w:pPr>
    </w:p>
    <w:p w14:paraId="3D35A687" w14:textId="77777777" w:rsidR="00EF2A11" w:rsidRDefault="00EF2A11" w:rsidP="00305174">
      <w:pPr>
        <w:pStyle w:val="NoSpacing"/>
        <w:spacing w:line="480" w:lineRule="auto"/>
        <w:rPr>
          <w:rFonts w:ascii="Times New Roman" w:hAnsi="Times New Roman" w:cs="Times New Roman"/>
        </w:rPr>
      </w:pPr>
      <w:r>
        <w:rPr>
          <w:rFonts w:ascii="Times New Roman" w:hAnsi="Times New Roman" w:cs="Times New Roman"/>
        </w:rPr>
        <w:t xml:space="preserve">To put resolution gains into context, consider that a CBC circle has a </w:t>
      </w:r>
      <w:r w:rsidR="00094815">
        <w:rPr>
          <w:rFonts w:ascii="Times New Roman" w:hAnsi="Times New Roman" w:cs="Times New Roman"/>
        </w:rPr>
        <w:t>radius</w:t>
      </w:r>
      <w:r>
        <w:rPr>
          <w:rFonts w:ascii="Times New Roman" w:hAnsi="Times New Roman" w:cs="Times New Roman"/>
        </w:rPr>
        <w:t xml:space="preserve"> of approximately </w:t>
      </w:r>
      <w:r w:rsidR="00094815">
        <w:rPr>
          <w:rFonts w:ascii="Times New Roman" w:hAnsi="Times New Roman" w:cs="Times New Roman"/>
        </w:rPr>
        <w:t>12</w:t>
      </w:r>
      <w:r>
        <w:rPr>
          <w:rFonts w:ascii="Times New Roman" w:hAnsi="Times New Roman" w:cs="Times New Roman"/>
        </w:rPr>
        <w:t xml:space="preserve"> km</w:t>
      </w:r>
      <w:r w:rsidR="00094815">
        <w:rPr>
          <w:rFonts w:ascii="Times New Roman" w:hAnsi="Times New Roman" w:cs="Times New Roman"/>
        </w:rPr>
        <w:t xml:space="preserve"> and an area of 452 km</w:t>
      </w:r>
      <w:r w:rsidR="00094815" w:rsidRPr="00593004">
        <w:rPr>
          <w:rFonts w:ascii="Times New Roman" w:hAnsi="Times New Roman" w:cs="Times New Roman"/>
          <w:vertAlign w:val="superscript"/>
        </w:rPr>
        <w:t>2</w:t>
      </w:r>
      <w:r>
        <w:rPr>
          <w:rFonts w:ascii="Times New Roman" w:hAnsi="Times New Roman" w:cs="Times New Roman"/>
        </w:rPr>
        <w:t xml:space="preserve">.  </w:t>
      </w:r>
      <w:r w:rsidR="00094815">
        <w:rPr>
          <w:rFonts w:ascii="Times New Roman" w:hAnsi="Times New Roman" w:cs="Times New Roman"/>
        </w:rPr>
        <w:t>A</w:t>
      </w:r>
      <w:r>
        <w:rPr>
          <w:rFonts w:ascii="Times New Roman" w:hAnsi="Times New Roman" w:cs="Times New Roman"/>
        </w:rPr>
        <w:t xml:space="preserve"> 100 km grid cell</w:t>
      </w:r>
      <w:r w:rsidR="00094815">
        <w:rPr>
          <w:rFonts w:ascii="Times New Roman" w:hAnsi="Times New Roman" w:cs="Times New Roman"/>
        </w:rPr>
        <w:t xml:space="preserve">, </w:t>
      </w:r>
      <w:r w:rsidR="00593004">
        <w:rPr>
          <w:rFonts w:ascii="Times New Roman" w:hAnsi="Times New Roman" w:cs="Times New Roman"/>
        </w:rPr>
        <w:t>covering</w:t>
      </w:r>
      <w:r w:rsidR="00094815">
        <w:rPr>
          <w:rFonts w:ascii="Times New Roman" w:hAnsi="Times New Roman" w:cs="Times New Roman"/>
        </w:rPr>
        <w:t xml:space="preserve"> 10,000 km</w:t>
      </w:r>
      <w:r w:rsidR="00094815" w:rsidRPr="00593004">
        <w:rPr>
          <w:rFonts w:ascii="Times New Roman" w:hAnsi="Times New Roman" w:cs="Times New Roman"/>
          <w:vertAlign w:val="superscript"/>
        </w:rPr>
        <w:t>2</w:t>
      </w:r>
      <w:r w:rsidR="00094815">
        <w:rPr>
          <w:rFonts w:ascii="Times New Roman" w:hAnsi="Times New Roman" w:cs="Times New Roman"/>
        </w:rPr>
        <w:t>, is approximate 22 times larger than a CBC circle.  In comparison, the average analytical stratum has an area of 104,378 km</w:t>
      </w:r>
      <w:r w:rsidR="00094815" w:rsidRPr="00593004">
        <w:rPr>
          <w:rFonts w:ascii="Times New Roman" w:hAnsi="Times New Roman" w:cs="Times New Roman"/>
          <w:vertAlign w:val="superscript"/>
        </w:rPr>
        <w:t>2</w:t>
      </w:r>
      <w:r w:rsidR="00094815">
        <w:rPr>
          <w:rFonts w:ascii="Times New Roman" w:hAnsi="Times New Roman" w:cs="Times New Roman"/>
        </w:rPr>
        <w:t>, approximately 231 times the area of a CBC circle.  Thus, the SVC approach brought an order of magnitude increase in spatial resolution when comp</w:t>
      </w:r>
      <w:r w:rsidR="00593004">
        <w:rPr>
          <w:rFonts w:ascii="Times New Roman" w:hAnsi="Times New Roman" w:cs="Times New Roman"/>
        </w:rPr>
        <w:t>ared to the standard approach.</w:t>
      </w:r>
      <w:r w:rsidR="00234AF4">
        <w:rPr>
          <w:rFonts w:ascii="Times New Roman" w:hAnsi="Times New Roman" w:cs="Times New Roman"/>
        </w:rPr>
        <w:t xml:space="preserve"> </w:t>
      </w:r>
      <w:commentRangeStart w:id="182"/>
      <w:r w:rsidR="00234AF4">
        <w:rPr>
          <w:rFonts w:ascii="Times New Roman" w:hAnsi="Times New Roman" w:cs="Times New Roman"/>
        </w:rPr>
        <w:t xml:space="preserve">This increased resolution </w:t>
      </w:r>
      <w:r w:rsidR="002464AF">
        <w:rPr>
          <w:rFonts w:ascii="Times New Roman" w:hAnsi="Times New Roman" w:cs="Times New Roman"/>
        </w:rPr>
        <w:t>is expected to</w:t>
      </w:r>
      <w:r w:rsidR="00234AF4">
        <w:rPr>
          <w:rFonts w:ascii="Times New Roman" w:hAnsi="Times New Roman" w:cs="Times New Roman"/>
        </w:rPr>
        <w:t xml:space="preserve"> </w:t>
      </w:r>
      <w:r w:rsidR="00492932">
        <w:rPr>
          <w:rFonts w:ascii="Times New Roman" w:hAnsi="Times New Roman" w:cs="Times New Roman"/>
        </w:rPr>
        <w:t>facilitate</w:t>
      </w:r>
      <w:r w:rsidR="00234AF4">
        <w:rPr>
          <w:rFonts w:ascii="Times New Roman" w:hAnsi="Times New Roman" w:cs="Times New Roman"/>
        </w:rPr>
        <w:t xml:space="preserve"> finer scaled investigations into the drivers of winter bird trends </w:t>
      </w:r>
      <w:r w:rsidR="00234AF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{"citationID":"LcGfxGB3","properties":{"formattedCitation":"(Thogmartin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4AF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4AF4">
        <w:rPr>
          <w:rFonts w:ascii="Times New Roman" w:hAnsi="Times New Roman" w:cs="Times New Roman"/>
        </w:rPr>
        <w:fldChar w:fldCharType="end"/>
      </w:r>
      <w:r w:rsidR="00234AF4">
        <w:rPr>
          <w:rFonts w:ascii="Times New Roman" w:hAnsi="Times New Roman" w:cs="Times New Roman"/>
        </w:rPr>
        <w:t>.</w:t>
      </w:r>
      <w:commentRangeEnd w:id="182"/>
      <w:r w:rsidR="00390D15">
        <w:rPr>
          <w:rStyle w:val="CommentReference"/>
        </w:rPr>
        <w:commentReference w:id="182"/>
      </w:r>
    </w:p>
    <w:p w14:paraId="4E425AB7" w14:textId="77777777" w:rsidR="00593004" w:rsidRDefault="00593004" w:rsidP="00305174">
      <w:pPr>
        <w:pStyle w:val="NoSpacing"/>
        <w:spacing w:line="480" w:lineRule="auto"/>
        <w:rPr>
          <w:rFonts w:ascii="Times New Roman" w:hAnsi="Times New Roman" w:cs="Times New Roman"/>
        </w:rPr>
      </w:pPr>
    </w:p>
    <w:p w14:paraId="629EF7DE" w14:textId="77777777" w:rsidR="00234AF4" w:rsidRDefault="00234AF4" w:rsidP="00305174">
      <w:pPr>
        <w:pStyle w:val="NoSpacing"/>
        <w:spacing w:line="480" w:lineRule="auto"/>
        <w:rPr>
          <w:rFonts w:ascii="Times New Roman" w:hAnsi="Times New Roman" w:cs="Times New Roman"/>
        </w:rPr>
      </w:pPr>
      <w:r>
        <w:rPr>
          <w:rFonts w:ascii="Times New Roman" w:hAnsi="Times New Roman" w:cs="Times New Roman"/>
        </w:rPr>
        <w:t>Estimating trends at relatively high resolution was</w:t>
      </w:r>
      <w:r w:rsidR="00492932">
        <w:rPr>
          <w:rFonts w:ascii="Times New Roman" w:hAnsi="Times New Roman" w:cs="Times New Roman"/>
        </w:rPr>
        <w:t xml:space="preserve"> made</w:t>
      </w:r>
      <w:r>
        <w:rPr>
          <w:rFonts w:ascii="Times New Roman" w:hAnsi="Times New Roman" w:cs="Times New Roman"/>
        </w:rPr>
        <w:t xml:space="preserve"> possible by adopting spatial statistical techniques designed </w:t>
      </w:r>
      <w:r w:rsidR="003B788E">
        <w:rPr>
          <w:rFonts w:ascii="Times New Roman" w:hAnsi="Times New Roman" w:cs="Times New Roman"/>
        </w:rPr>
        <w:t xml:space="preserve">to </w:t>
      </w:r>
      <w:r w:rsidR="00492932">
        <w:rPr>
          <w:rFonts w:ascii="Times New Roman" w:hAnsi="Times New Roman" w:cs="Times New Roman"/>
        </w:rPr>
        <w:t>borrow</w:t>
      </w:r>
      <w:r w:rsidR="003B788E">
        <w:rPr>
          <w:rFonts w:ascii="Times New Roman" w:hAnsi="Times New Roman" w:cs="Times New Roman"/>
        </w:rPr>
        <w:t xml:space="preserve"> information</w:t>
      </w:r>
      <w:r>
        <w:rPr>
          <w:rFonts w:ascii="Times New Roman" w:hAnsi="Times New Roman" w:cs="Times New Roman"/>
        </w:rPr>
        <w:t xml:space="preserve"> across neighboring regions</w:t>
      </w:r>
      <w:r w:rsidR="002312C4">
        <w:rPr>
          <w:rFonts w:ascii="Times New Roman" w:hAnsi="Times New Roman" w:cs="Times New Roman"/>
        </w:rPr>
        <w:t xml:space="preserve"> </w:t>
      </w:r>
      <w:r w:rsidR="002312C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{"citationID":"0c5O6rGt","properties":{"formattedCitation":"(Thogmartin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12C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12C4">
        <w:rPr>
          <w:rFonts w:ascii="Times New Roman" w:hAnsi="Times New Roman" w:cs="Times New Roman"/>
        </w:rPr>
        <w:fldChar w:fldCharType="end"/>
      </w:r>
      <w:r>
        <w:rPr>
          <w:rFonts w:ascii="Times New Roman" w:hAnsi="Times New Roman" w:cs="Times New Roman"/>
        </w:rPr>
        <w:t xml:space="preserve">.  Employing spatial techniques also had implications for </w:t>
      </w:r>
      <w:r w:rsidR="00772480">
        <w:rPr>
          <w:rFonts w:ascii="Times New Roman" w:hAnsi="Times New Roman" w:cs="Times New Roman"/>
        </w:rPr>
        <w:t xml:space="preserve">uncertainty in </w:t>
      </w:r>
      <w:r>
        <w:rPr>
          <w:rFonts w:ascii="Times New Roman" w:hAnsi="Times New Roman" w:cs="Times New Roman"/>
        </w:rPr>
        <w:t xml:space="preserve">trend </w:t>
      </w:r>
      <w:r w:rsidR="00772480">
        <w:rPr>
          <w:rFonts w:ascii="Times New Roman" w:hAnsi="Times New Roman" w:cs="Times New Roman"/>
        </w:rPr>
        <w:t>estimates</w:t>
      </w:r>
      <w:r>
        <w:rPr>
          <w:rFonts w:ascii="Times New Roman" w:hAnsi="Times New Roman" w:cs="Times New Roman"/>
        </w:rPr>
        <w:t xml:space="preserve">. In the standard analysis, the uncertainty in a trend estimate </w:t>
      </w:r>
      <w:r w:rsidR="00772480">
        <w:rPr>
          <w:rFonts w:ascii="Times New Roman" w:hAnsi="Times New Roman" w:cs="Times New Roman"/>
        </w:rPr>
        <w:t>depended</w:t>
      </w:r>
      <w:r>
        <w:rPr>
          <w:rFonts w:ascii="Times New Roman" w:hAnsi="Times New Roman" w:cs="Times New Roman"/>
        </w:rPr>
        <w:t xml:space="preserve"> upon the variation in trends across the circles within a stratum, and the number of circles in a stratum. In the SVC analysis, uncertainty depended upon </w:t>
      </w:r>
      <w:r w:rsidR="00492932">
        <w:rPr>
          <w:rFonts w:ascii="Times New Roman" w:hAnsi="Times New Roman" w:cs="Times New Roman"/>
        </w:rPr>
        <w:t xml:space="preserve">those </w:t>
      </w:r>
      <w:r w:rsidR="004D26C0">
        <w:rPr>
          <w:rFonts w:ascii="Times New Roman" w:hAnsi="Times New Roman" w:cs="Times New Roman"/>
        </w:rPr>
        <w:t xml:space="preserve">same </w:t>
      </w:r>
      <w:r w:rsidR="00492932">
        <w:rPr>
          <w:rFonts w:ascii="Times New Roman" w:hAnsi="Times New Roman" w:cs="Times New Roman"/>
        </w:rPr>
        <w:t>two factors</w:t>
      </w:r>
      <w:r>
        <w:rPr>
          <w:rFonts w:ascii="Times New Roman" w:hAnsi="Times New Roman" w:cs="Times New Roman"/>
        </w:rPr>
        <w:t xml:space="preserve">, but also depended upon </w:t>
      </w:r>
      <w:r w:rsidR="002312C4">
        <w:rPr>
          <w:rFonts w:ascii="Times New Roman" w:hAnsi="Times New Roman" w:cs="Times New Roman"/>
        </w:rPr>
        <w:t xml:space="preserve">those characteristics in the neighborhood of a grid cell. </w:t>
      </w:r>
      <w:r w:rsidR="00244BA0">
        <w:rPr>
          <w:rFonts w:ascii="Times New Roman" w:hAnsi="Times New Roman" w:cs="Times New Roman"/>
        </w:rPr>
        <w:t xml:space="preserve">The consequences of </w:t>
      </w:r>
      <w:r w:rsidR="00244BA0">
        <w:rPr>
          <w:rFonts w:ascii="Times New Roman" w:hAnsi="Times New Roman" w:cs="Times New Roman"/>
        </w:rPr>
        <w:lastRenderedPageBreak/>
        <w:t>this difference are</w:t>
      </w:r>
      <w:r>
        <w:rPr>
          <w:rFonts w:ascii="Times New Roman" w:hAnsi="Times New Roman" w:cs="Times New Roman"/>
        </w:rPr>
        <w:t xml:space="preserve"> </w:t>
      </w:r>
      <w:r w:rsidR="00244BA0">
        <w:rPr>
          <w:rFonts w:ascii="Times New Roman" w:hAnsi="Times New Roman" w:cs="Times New Roman"/>
        </w:rPr>
        <w:t>d</w:t>
      </w:r>
      <w:r>
        <w:rPr>
          <w:rFonts w:ascii="Times New Roman" w:hAnsi="Times New Roman" w:cs="Times New Roman"/>
        </w:rPr>
        <w:t>emonstrated in Figure 4</w:t>
      </w:r>
      <w:r w:rsidR="004D26C0">
        <w:rPr>
          <w:rFonts w:ascii="Times New Roman" w:hAnsi="Times New Roman" w:cs="Times New Roman"/>
        </w:rPr>
        <w:t xml:space="preserve">.  In </w:t>
      </w:r>
      <w:r w:rsidR="0007273F">
        <w:rPr>
          <w:rFonts w:ascii="Times New Roman" w:hAnsi="Times New Roman" w:cs="Times New Roman"/>
        </w:rPr>
        <w:t>regions</w:t>
      </w:r>
      <w:r w:rsidR="004D26C0">
        <w:rPr>
          <w:rFonts w:ascii="Times New Roman" w:hAnsi="Times New Roman" w:cs="Times New Roman"/>
        </w:rPr>
        <w:t xml:space="preserve"> with many CBC circles</w:t>
      </w:r>
      <w:r w:rsidR="000A556E">
        <w:rPr>
          <w:rFonts w:ascii="Times New Roman" w:hAnsi="Times New Roman" w:cs="Times New Roman"/>
        </w:rPr>
        <w:t xml:space="preserve"> (e.g., </w:t>
      </w:r>
      <w:r w:rsidR="00F62FA9">
        <w:rPr>
          <w:rFonts w:ascii="Times New Roman" w:hAnsi="Times New Roman" w:cs="Times New Roman"/>
        </w:rPr>
        <w:t>Piedmont</w:t>
      </w:r>
      <w:r w:rsidR="000A556E">
        <w:rPr>
          <w:rFonts w:ascii="Times New Roman" w:hAnsi="Times New Roman" w:cs="Times New Roman"/>
        </w:rPr>
        <w:t xml:space="preserve">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w:t>
      </w:r>
      <w:r w:rsidR="004D26C0">
        <w:rPr>
          <w:rFonts w:ascii="Times New Roman" w:hAnsi="Times New Roman" w:cs="Times New Roman"/>
        </w:rPr>
        <w:t xml:space="preserve">SVC methods produced trend estimates with </w:t>
      </w:r>
      <w:r w:rsidR="003E56E4">
        <w:rPr>
          <w:rFonts w:ascii="Times New Roman" w:hAnsi="Times New Roman" w:cs="Times New Roman"/>
        </w:rPr>
        <w:t xml:space="preserve">relatively </w:t>
      </w:r>
      <w:r w:rsidR="004D26C0">
        <w:rPr>
          <w:rFonts w:ascii="Times New Roman" w:hAnsi="Times New Roman" w:cs="Times New Roman"/>
        </w:rPr>
        <w:t xml:space="preserve">low uncertainty </w:t>
      </w:r>
      <w:r w:rsidR="008870AF">
        <w:rPr>
          <w:rFonts w:ascii="Times New Roman" w:hAnsi="Times New Roman" w:cs="Times New Roman"/>
        </w:rPr>
        <w:t xml:space="preserve">(minimum </w:t>
      </w:r>
      <w:r w:rsidR="00D23C51">
        <w:rPr>
          <w:rFonts w:ascii="Times New Roman" w:hAnsi="Times New Roman" w:cs="Times New Roman"/>
        </w:rPr>
        <w:t xml:space="preserve">credible </w:t>
      </w:r>
      <w:r w:rsidR="008870AF">
        <w:rPr>
          <w:rFonts w:ascii="Times New Roman" w:hAnsi="Times New Roman" w:cs="Times New Roman"/>
        </w:rPr>
        <w:t xml:space="preserve">interval width of </w:t>
      </w:r>
      <w:r w:rsidR="00305174">
        <w:rPr>
          <w:rFonts w:ascii="Times New Roman" w:hAnsi="Times New Roman" w:cs="Times New Roman"/>
        </w:rPr>
        <w:t>1.48</w:t>
      </w:r>
      <w:r w:rsidR="008870AF">
        <w:rPr>
          <w:rFonts w:ascii="Times New Roman" w:hAnsi="Times New Roman" w:cs="Times New Roman"/>
        </w:rPr>
        <w:t xml:space="preserve">) </w:t>
      </w:r>
      <w:r w:rsidR="003E56E4">
        <w:rPr>
          <w:rFonts w:ascii="Times New Roman" w:hAnsi="Times New Roman" w:cs="Times New Roman"/>
        </w:rPr>
        <w:t>compared</w:t>
      </w:r>
      <w:r w:rsidR="004D26C0">
        <w:rPr>
          <w:rFonts w:ascii="Times New Roman" w:hAnsi="Times New Roman" w:cs="Times New Roman"/>
        </w:rPr>
        <w:t xml:space="preserve"> to the standard method</w:t>
      </w:r>
      <w:r w:rsidR="008870AF">
        <w:rPr>
          <w:rFonts w:ascii="Times New Roman" w:hAnsi="Times New Roman" w:cs="Times New Roman"/>
        </w:rPr>
        <w:t xml:space="preserve"> (</w:t>
      </w:r>
      <w:r w:rsidR="00305174">
        <w:rPr>
          <w:rFonts w:ascii="Times New Roman" w:hAnsi="Times New Roman" w:cs="Times New Roman"/>
        </w:rPr>
        <w:t>3.40</w:t>
      </w:r>
      <w:r w:rsidR="008870AF">
        <w:rPr>
          <w:rFonts w:ascii="Times New Roman" w:hAnsi="Times New Roman" w:cs="Times New Roman"/>
        </w:rPr>
        <w:t>)</w:t>
      </w:r>
      <w:r w:rsidR="00F62FA9">
        <w:rPr>
          <w:rFonts w:ascii="Times New Roman" w:hAnsi="Times New Roman" w:cs="Times New Roman"/>
        </w:rPr>
        <w:t>, due to the density of information</w:t>
      </w:r>
      <w:r w:rsidR="004D26C0">
        <w:rPr>
          <w:rFonts w:ascii="Times New Roman" w:hAnsi="Times New Roman" w:cs="Times New Roman"/>
        </w:rPr>
        <w:t xml:space="preserve">.  </w:t>
      </w:r>
      <w:r w:rsidR="00F62FA9">
        <w:rPr>
          <w:rFonts w:ascii="Times New Roman" w:hAnsi="Times New Roman" w:cs="Times New Roman"/>
        </w:rPr>
        <w:t xml:space="preserve">Similar to Bled et al. </w:t>
      </w:r>
      <w:r w:rsidR="00F62FA9">
        <w:rPr>
          <w:rFonts w:ascii="Times New Roman" w:hAnsi="Times New Roman" w:cs="Times New Roman"/>
        </w:rPr>
        <w:fldChar w:fldCharType="begin"/>
      </w:r>
      <w:r w:rsidR="00F62FA9">
        <w:rPr>
          <w:rFonts w:ascii="Times New Roman" w:hAnsi="Times New Roman" w:cs="Times New Roman"/>
        </w:rPr>
        <w:instrText xml:space="preserve"> ADDIN ZOTERO_ITEM CSL_CITATION {"citationID":"7FcH1en0","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F62FA9">
        <w:rPr>
          <w:rFonts w:ascii="Times New Roman" w:hAnsi="Times New Roman" w:cs="Times New Roman"/>
        </w:rPr>
        <w:fldChar w:fldCharType="separate"/>
      </w:r>
      <w:r w:rsidR="00F62FA9" w:rsidRPr="00772480">
        <w:rPr>
          <w:rFonts w:ascii="Times New Roman" w:hAnsi="Times New Roman" w:cs="Times New Roman"/>
        </w:rPr>
        <w:t>(2013)</w:t>
      </w:r>
      <w:r w:rsidR="00F62FA9">
        <w:rPr>
          <w:rFonts w:ascii="Times New Roman" w:hAnsi="Times New Roman" w:cs="Times New Roman"/>
        </w:rPr>
        <w:fldChar w:fldCharType="end"/>
      </w:r>
      <w:r w:rsidR="00F62FA9">
        <w:rPr>
          <w:rFonts w:ascii="Times New Roman" w:hAnsi="Times New Roman" w:cs="Times New Roman"/>
        </w:rPr>
        <w:t xml:space="preserve">, we found that precision of SVC estimates </w:t>
      </w:r>
      <w:r w:rsidR="0007273F">
        <w:rPr>
          <w:rFonts w:ascii="Times New Roman" w:hAnsi="Times New Roman" w:cs="Times New Roman"/>
        </w:rPr>
        <w:t xml:space="preserve">also </w:t>
      </w:r>
      <w:r w:rsidR="00F62FA9">
        <w:rPr>
          <w:rFonts w:ascii="Times New Roman" w:hAnsi="Times New Roman" w:cs="Times New Roman"/>
        </w:rPr>
        <w:t>tended to be relatively high in regions at the edge of a species range where there were few counts (e.g., Boreal Softwood Shield</w:t>
      </w:r>
      <w:r w:rsidR="0007273F">
        <w:rPr>
          <w:rFonts w:ascii="Times New Roman" w:hAnsi="Times New Roman" w:cs="Times New Roman"/>
        </w:rPr>
        <w:t xml:space="preserve"> BCR</w:t>
      </w:r>
      <w:r w:rsidR="00F62FA9">
        <w:rPr>
          <w:rFonts w:ascii="Times New Roman" w:hAnsi="Times New Roman" w:cs="Times New Roman"/>
        </w:rPr>
        <w:t xml:space="preserve">, maximum interval width </w:t>
      </w:r>
      <w:r w:rsidR="0007273F">
        <w:rPr>
          <w:rFonts w:ascii="Times New Roman" w:hAnsi="Times New Roman" w:cs="Times New Roman"/>
        </w:rPr>
        <w:t xml:space="preserve">of </w:t>
      </w:r>
      <w:r w:rsidR="00305174">
        <w:rPr>
          <w:rFonts w:ascii="Times New Roman" w:hAnsi="Times New Roman" w:cs="Times New Roman"/>
        </w:rPr>
        <w:t>12.02</w:t>
      </w:r>
      <w:r w:rsidR="00F62FA9">
        <w:rPr>
          <w:rFonts w:ascii="Times New Roman" w:hAnsi="Times New Roman" w:cs="Times New Roman"/>
        </w:rPr>
        <w:t>) when compared to the standard approach (</w:t>
      </w:r>
      <w:r w:rsidR="002464AF">
        <w:rPr>
          <w:rFonts w:ascii="Times New Roman" w:hAnsi="Times New Roman" w:cs="Times New Roman"/>
        </w:rPr>
        <w:t>19.14</w:t>
      </w:r>
      <w:r w:rsidR="00F62FA9">
        <w:rPr>
          <w:rFonts w:ascii="Times New Roman" w:hAnsi="Times New Roman" w:cs="Times New Roman"/>
        </w:rPr>
        <w:t xml:space="preserve">), due to borrowing of information across neighboring cells that </w:t>
      </w:r>
      <w:commentRangeStart w:id="183"/>
      <w:r w:rsidR="00F62FA9">
        <w:rPr>
          <w:rFonts w:ascii="Times New Roman" w:hAnsi="Times New Roman" w:cs="Times New Roman"/>
        </w:rPr>
        <w:t>cross</w:t>
      </w:r>
      <w:r w:rsidR="0007273F">
        <w:rPr>
          <w:rFonts w:ascii="Times New Roman" w:hAnsi="Times New Roman" w:cs="Times New Roman"/>
        </w:rPr>
        <w:t>ed</w:t>
      </w:r>
      <w:r w:rsidR="00F62FA9">
        <w:rPr>
          <w:rFonts w:ascii="Times New Roman" w:hAnsi="Times New Roman" w:cs="Times New Roman"/>
        </w:rPr>
        <w:t xml:space="preserve"> regional boundaries</w:t>
      </w:r>
      <w:commentRangeEnd w:id="183"/>
      <w:r w:rsidR="00390D15">
        <w:rPr>
          <w:rStyle w:val="CommentReference"/>
        </w:rPr>
        <w:commentReference w:id="183"/>
      </w:r>
      <w:r w:rsidR="00F62FA9">
        <w:rPr>
          <w:rFonts w:ascii="Times New Roman" w:hAnsi="Times New Roman" w:cs="Times New Roman"/>
        </w:rPr>
        <w:t>.</w:t>
      </w:r>
      <w:r w:rsidR="0007273F">
        <w:rPr>
          <w:rFonts w:ascii="Times New Roman" w:hAnsi="Times New Roman" w:cs="Times New Roman"/>
        </w:rPr>
        <w:t xml:space="preserve">  </w:t>
      </w:r>
      <w:r w:rsidR="00772480">
        <w:rPr>
          <w:rFonts w:ascii="Times New Roman" w:hAnsi="Times New Roman" w:cs="Times New Roman"/>
        </w:rPr>
        <w:t>In other parts of the continent with few</w:t>
      </w:r>
      <w:r w:rsidR="0007273F">
        <w:rPr>
          <w:rFonts w:ascii="Times New Roman" w:hAnsi="Times New Roman" w:cs="Times New Roman"/>
        </w:rPr>
        <w:t>er</w:t>
      </w:r>
      <w:r w:rsidR="002464AF">
        <w:rPr>
          <w:rFonts w:ascii="Times New Roman" w:hAnsi="Times New Roman" w:cs="Times New Roman"/>
        </w:rPr>
        <w:t xml:space="preserve">, more isolated </w:t>
      </w:r>
      <w:r w:rsidR="00772480">
        <w:rPr>
          <w:rFonts w:ascii="Times New Roman" w:hAnsi="Times New Roman" w:cs="Times New Roman"/>
        </w:rPr>
        <w:t>CBC circles</w:t>
      </w:r>
      <w:r w:rsidR="000A556E">
        <w:rPr>
          <w:rFonts w:ascii="Times New Roman" w:hAnsi="Times New Roman" w:cs="Times New Roman"/>
        </w:rPr>
        <w:t xml:space="preserve"> (e.g., Southern Rockies Colorado Plateau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the SVC methods produced trend estimates with </w:t>
      </w:r>
      <w:r w:rsidR="003E56E4">
        <w:rPr>
          <w:rFonts w:ascii="Times New Roman" w:hAnsi="Times New Roman" w:cs="Times New Roman"/>
        </w:rPr>
        <w:t xml:space="preserve">relatively </w:t>
      </w:r>
      <w:r w:rsidR="00772480">
        <w:rPr>
          <w:rFonts w:ascii="Times New Roman" w:hAnsi="Times New Roman" w:cs="Times New Roman"/>
        </w:rPr>
        <w:t xml:space="preserve">high uncertainty </w:t>
      </w:r>
      <w:r w:rsidR="008870AF">
        <w:rPr>
          <w:rFonts w:ascii="Times New Roman" w:hAnsi="Times New Roman" w:cs="Times New Roman"/>
        </w:rPr>
        <w:t xml:space="preserve">(minimum interval width of </w:t>
      </w:r>
      <w:r w:rsidR="002464AF">
        <w:rPr>
          <w:rFonts w:ascii="Times New Roman" w:hAnsi="Times New Roman" w:cs="Times New Roman"/>
        </w:rPr>
        <w:t>3.47</w:t>
      </w:r>
      <w:r w:rsidR="008870AF">
        <w:rPr>
          <w:rFonts w:ascii="Times New Roman" w:hAnsi="Times New Roman" w:cs="Times New Roman"/>
        </w:rPr>
        <w:t xml:space="preserve">) </w:t>
      </w:r>
      <w:r w:rsidR="003E56E4">
        <w:rPr>
          <w:rFonts w:ascii="Times New Roman" w:hAnsi="Times New Roman" w:cs="Times New Roman"/>
        </w:rPr>
        <w:t xml:space="preserve">compared </w:t>
      </w:r>
      <w:r w:rsidR="00772480">
        <w:rPr>
          <w:rFonts w:ascii="Times New Roman" w:hAnsi="Times New Roman" w:cs="Times New Roman"/>
        </w:rPr>
        <w:t>to the standard method</w:t>
      </w:r>
      <w:r w:rsidR="008870AF">
        <w:rPr>
          <w:rFonts w:ascii="Times New Roman" w:hAnsi="Times New Roman" w:cs="Times New Roman"/>
        </w:rPr>
        <w:t xml:space="preserve"> (</w:t>
      </w:r>
      <w:r w:rsidR="002464AF">
        <w:rPr>
          <w:rFonts w:ascii="Times New Roman" w:hAnsi="Times New Roman" w:cs="Times New Roman"/>
        </w:rPr>
        <w:t>2.80</w:t>
      </w:r>
      <w:r w:rsidR="008870AF">
        <w:rPr>
          <w:rFonts w:ascii="Times New Roman" w:hAnsi="Times New Roman" w:cs="Times New Roman"/>
        </w:rPr>
        <w:t>)</w:t>
      </w:r>
      <w:r w:rsidR="00772480">
        <w:rPr>
          <w:rFonts w:ascii="Times New Roman" w:hAnsi="Times New Roman" w:cs="Times New Roman"/>
        </w:rPr>
        <w:t xml:space="preserve">.  </w:t>
      </w:r>
      <w:r w:rsidR="0007273F">
        <w:rPr>
          <w:rFonts w:ascii="Times New Roman" w:hAnsi="Times New Roman" w:cs="Times New Roman"/>
        </w:rPr>
        <w:t xml:space="preserve">It is not entirely clear if the small intervals of the standard approach are justified in this context.  </w:t>
      </w:r>
      <w:r>
        <w:rPr>
          <w:rFonts w:ascii="Times New Roman" w:hAnsi="Times New Roman" w:cs="Times New Roman"/>
        </w:rPr>
        <w:t>I</w:t>
      </w:r>
      <w:r w:rsidR="0007273F">
        <w:rPr>
          <w:rFonts w:ascii="Times New Roman" w:hAnsi="Times New Roman" w:cs="Times New Roman"/>
        </w:rPr>
        <w:t>f the</w:t>
      </w:r>
      <w:r>
        <w:rPr>
          <w:rFonts w:ascii="Times New Roman" w:hAnsi="Times New Roman" w:cs="Times New Roman"/>
        </w:rPr>
        <w:t xml:space="preserve"> </w:t>
      </w:r>
      <w:r w:rsidR="007C1AD7">
        <w:rPr>
          <w:rFonts w:ascii="Times New Roman" w:hAnsi="Times New Roman" w:cs="Times New Roman"/>
        </w:rPr>
        <w:t xml:space="preserve">relatively </w:t>
      </w:r>
      <w:r>
        <w:rPr>
          <w:rFonts w:ascii="Times New Roman" w:hAnsi="Times New Roman" w:cs="Times New Roman"/>
        </w:rPr>
        <w:t xml:space="preserve">few </w:t>
      </w:r>
      <w:r w:rsidR="002464AF">
        <w:rPr>
          <w:rFonts w:ascii="Times New Roman" w:hAnsi="Times New Roman" w:cs="Times New Roman"/>
        </w:rPr>
        <w:t xml:space="preserve">and far-between </w:t>
      </w:r>
      <w:r>
        <w:rPr>
          <w:rFonts w:ascii="Times New Roman" w:hAnsi="Times New Roman" w:cs="Times New Roman"/>
        </w:rPr>
        <w:t>circles that fall within those large BCRs can be consider</w:t>
      </w:r>
      <w:r w:rsidR="003B788E">
        <w:rPr>
          <w:rFonts w:ascii="Times New Roman" w:hAnsi="Times New Roman" w:cs="Times New Roman"/>
        </w:rPr>
        <w:t>ed representative samples of that</w:t>
      </w:r>
      <w:r>
        <w:rPr>
          <w:rFonts w:ascii="Times New Roman" w:hAnsi="Times New Roman" w:cs="Times New Roman"/>
        </w:rPr>
        <w:t xml:space="preserve"> larger area, then estimates with high precision are reasonable, and certainly preferred. If </w:t>
      </w:r>
      <w:r w:rsidR="0026189E">
        <w:rPr>
          <w:rFonts w:ascii="Times New Roman" w:hAnsi="Times New Roman" w:cs="Times New Roman"/>
        </w:rPr>
        <w:t xml:space="preserve">it </w:t>
      </w:r>
      <w:r w:rsidR="007C1AD7">
        <w:rPr>
          <w:rFonts w:ascii="Times New Roman" w:hAnsi="Times New Roman" w:cs="Times New Roman"/>
        </w:rPr>
        <w:t>cannot be</w:t>
      </w:r>
      <w:r w:rsidR="0026189E">
        <w:rPr>
          <w:rFonts w:ascii="Times New Roman" w:hAnsi="Times New Roman" w:cs="Times New Roman"/>
        </w:rPr>
        <w:t xml:space="preserve"> assume</w:t>
      </w:r>
      <w:r w:rsidR="007C1AD7">
        <w:rPr>
          <w:rFonts w:ascii="Times New Roman" w:hAnsi="Times New Roman" w:cs="Times New Roman"/>
        </w:rPr>
        <w:t>d</w:t>
      </w:r>
      <w:r w:rsidR="0026189E">
        <w:rPr>
          <w:rFonts w:ascii="Times New Roman" w:hAnsi="Times New Roman" w:cs="Times New Roman"/>
        </w:rPr>
        <w:t xml:space="preserve"> that </w:t>
      </w:r>
      <w:r>
        <w:rPr>
          <w:rFonts w:ascii="Times New Roman" w:hAnsi="Times New Roman" w:cs="Times New Roman"/>
        </w:rPr>
        <w:t xml:space="preserve">those circles are representative of the larger area, then estimating trends for smaller areas, in neighborhoods with more information, and basing uncertainty estimates on the amount of local information, seems </w:t>
      </w:r>
      <w:r w:rsidR="003B788E">
        <w:rPr>
          <w:rFonts w:ascii="Times New Roman" w:hAnsi="Times New Roman" w:cs="Times New Roman"/>
        </w:rPr>
        <w:t xml:space="preserve">more </w:t>
      </w:r>
      <w:r>
        <w:rPr>
          <w:rFonts w:ascii="Times New Roman" w:hAnsi="Times New Roman" w:cs="Times New Roman"/>
        </w:rPr>
        <w:t>appropriate.</w:t>
      </w:r>
      <w:r w:rsidR="00750108">
        <w:rPr>
          <w:rFonts w:ascii="Times New Roman" w:hAnsi="Times New Roman" w:cs="Times New Roman"/>
        </w:rPr>
        <w:t xml:space="preserve">  Critical evaluation of this representative-sample assumption is particularly important when analyzing data from the CBC, because count site selection is not based on sampling design principles </w:t>
      </w:r>
      <w:r w:rsidR="00750108">
        <w:rPr>
          <w:rFonts w:ascii="Times New Roman" w:hAnsi="Times New Roman" w:cs="Times New Roman"/>
        </w:rPr>
        <w:fldChar w:fldCharType="begin"/>
      </w:r>
      <w:r w:rsidR="00750108">
        <w:rPr>
          <w:rFonts w:ascii="Times New Roman" w:hAnsi="Times New Roman" w:cs="Times New Roman"/>
        </w:rPr>
        <w:instrText xml:space="preserve"> ADDIN ZOTERO_ITEM CSL_CITATION {"citationID":"FxZkBAap","properties":{"formattedCitation":"(Dunn et al. 2005)","plainCitation":"(Dunn et al. 2005)","noteIndex":0},"citationItems":[{"id":15716,"uris":["http://zotero.org/users/40926/items/ITE32MJQ"],"uri":["http://zotero.org/users/40926/items/ITE32MJQ"],"itemData":{"id":15716,"type":"article-journal","title":"Enhancing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750108">
        <w:rPr>
          <w:rFonts w:ascii="Times New Roman" w:hAnsi="Times New Roman" w:cs="Times New Roman"/>
        </w:rPr>
        <w:fldChar w:fldCharType="separate"/>
      </w:r>
      <w:r w:rsidR="00750108" w:rsidRPr="00750108">
        <w:rPr>
          <w:rFonts w:ascii="Times New Roman" w:hAnsi="Times New Roman" w:cs="Times New Roman"/>
        </w:rPr>
        <w:t>(Dunn et al. 2005)</w:t>
      </w:r>
      <w:r w:rsidR="00750108">
        <w:rPr>
          <w:rFonts w:ascii="Times New Roman" w:hAnsi="Times New Roman" w:cs="Times New Roman"/>
        </w:rPr>
        <w:fldChar w:fldCharType="end"/>
      </w:r>
      <w:r w:rsidR="002464AF">
        <w:rPr>
          <w:rFonts w:ascii="Times New Roman" w:hAnsi="Times New Roman" w:cs="Times New Roman"/>
        </w:rPr>
        <w:t xml:space="preserve">, and </w:t>
      </w:r>
      <w:commentRangeStart w:id="184"/>
      <w:r w:rsidR="002464AF">
        <w:rPr>
          <w:rFonts w:ascii="Times New Roman" w:hAnsi="Times New Roman" w:cs="Times New Roman"/>
        </w:rPr>
        <w:t>count circles are neither randomly nor evenly distributed across the continent</w:t>
      </w:r>
      <w:r w:rsidR="00750108">
        <w:rPr>
          <w:rFonts w:ascii="Times New Roman" w:hAnsi="Times New Roman" w:cs="Times New Roman"/>
        </w:rPr>
        <w:t>.</w:t>
      </w:r>
      <w:commentRangeEnd w:id="184"/>
      <w:r w:rsidR="00821122">
        <w:rPr>
          <w:rStyle w:val="CommentReference"/>
        </w:rPr>
        <w:commentReference w:id="184"/>
      </w:r>
    </w:p>
    <w:p w14:paraId="0797F43E" w14:textId="77777777" w:rsidR="00234AF4" w:rsidRDefault="00234AF4" w:rsidP="00305174">
      <w:pPr>
        <w:pStyle w:val="NoSpacing"/>
        <w:spacing w:line="480" w:lineRule="auto"/>
        <w:rPr>
          <w:rFonts w:ascii="Times New Roman" w:hAnsi="Times New Roman" w:cs="Times New Roman"/>
        </w:rPr>
      </w:pPr>
    </w:p>
    <w:p w14:paraId="6B8193E9" w14:textId="77777777" w:rsidR="00B04D21" w:rsidRDefault="00094815" w:rsidP="00305174">
      <w:pPr>
        <w:pStyle w:val="NoSpacing"/>
        <w:spacing w:line="480" w:lineRule="auto"/>
        <w:rPr>
          <w:rFonts w:ascii="Times New Roman" w:hAnsi="Times New Roman" w:cs="Times New Roman"/>
        </w:rPr>
      </w:pPr>
      <w:commentRangeStart w:id="185"/>
      <w:r>
        <w:rPr>
          <w:rFonts w:ascii="Times New Roman" w:hAnsi="Times New Roman" w:cs="Times New Roman"/>
        </w:rPr>
        <w:t xml:space="preserve">On a standard </w:t>
      </w:r>
      <w:r w:rsidR="004E4711">
        <w:rPr>
          <w:rFonts w:ascii="Times New Roman" w:hAnsi="Times New Roman" w:cs="Times New Roman"/>
        </w:rPr>
        <w:t>laptop computer</w:t>
      </w:r>
      <w:commentRangeEnd w:id="185"/>
      <w:r w:rsidR="00821122">
        <w:rPr>
          <w:rStyle w:val="CommentReference"/>
        </w:rPr>
        <w:commentReference w:id="185"/>
      </w:r>
      <w:r>
        <w:rPr>
          <w:rFonts w:ascii="Times New Roman" w:hAnsi="Times New Roman" w:cs="Times New Roman"/>
        </w:rPr>
        <w:t xml:space="preserve">, </w:t>
      </w:r>
      <w:r w:rsidR="004E4711">
        <w:rPr>
          <w:rFonts w:ascii="Times New Roman" w:hAnsi="Times New Roman" w:cs="Times New Roman"/>
        </w:rPr>
        <w:t xml:space="preserve">SVC </w:t>
      </w:r>
      <w:r>
        <w:rPr>
          <w:rFonts w:ascii="Times New Roman" w:hAnsi="Times New Roman" w:cs="Times New Roman"/>
        </w:rPr>
        <w:t>model analysis</w:t>
      </w:r>
      <w:r w:rsidR="00705DD9">
        <w:rPr>
          <w:rFonts w:ascii="Times New Roman" w:hAnsi="Times New Roman" w:cs="Times New Roman"/>
        </w:rPr>
        <w:t xml:space="preserve"> </w:t>
      </w:r>
      <w:r w:rsidR="00492932">
        <w:rPr>
          <w:rFonts w:ascii="Times New Roman" w:hAnsi="Times New Roman" w:cs="Times New Roman"/>
        </w:rPr>
        <w:t>using R-INLA</w:t>
      </w:r>
      <w:r>
        <w:rPr>
          <w:rFonts w:ascii="Times New Roman" w:hAnsi="Times New Roman" w:cs="Times New Roman"/>
        </w:rPr>
        <w:t xml:space="preserve"> took </w:t>
      </w:r>
      <w:r w:rsidR="002312C4">
        <w:rPr>
          <w:rFonts w:ascii="Times New Roman" w:hAnsi="Times New Roman" w:cs="Times New Roman"/>
        </w:rPr>
        <w:t>roughly</w:t>
      </w:r>
      <w:r>
        <w:rPr>
          <w:rFonts w:ascii="Times New Roman" w:hAnsi="Times New Roman" w:cs="Times New Roman"/>
        </w:rPr>
        <w:t xml:space="preserve"> </w:t>
      </w:r>
      <w:r w:rsidR="00D86C0E">
        <w:rPr>
          <w:rFonts w:ascii="Times New Roman" w:hAnsi="Times New Roman" w:cs="Times New Roman"/>
        </w:rPr>
        <w:t>10 minutes</w:t>
      </w:r>
      <w:r w:rsidR="004E4711">
        <w:rPr>
          <w:rFonts w:ascii="Times New Roman" w:hAnsi="Times New Roman" w:cs="Times New Roman"/>
        </w:rPr>
        <w:t xml:space="preserve"> for full</w:t>
      </w:r>
      <w:r>
        <w:rPr>
          <w:rFonts w:ascii="Times New Roman" w:hAnsi="Times New Roman" w:cs="Times New Roman"/>
        </w:rPr>
        <w:t xml:space="preserve"> Bayesian results.  The standard approach, </w:t>
      </w:r>
      <w:r w:rsidR="004E4711">
        <w:rPr>
          <w:rFonts w:ascii="Times New Roman" w:hAnsi="Times New Roman" w:cs="Times New Roman"/>
        </w:rPr>
        <w:t>which employs MCMC</w:t>
      </w:r>
      <w:r>
        <w:rPr>
          <w:rFonts w:ascii="Times New Roman" w:hAnsi="Times New Roman" w:cs="Times New Roman"/>
        </w:rPr>
        <w:t xml:space="preserve">, </w:t>
      </w:r>
      <w:r w:rsidR="004E4711">
        <w:rPr>
          <w:rFonts w:ascii="Times New Roman" w:hAnsi="Times New Roman" w:cs="Times New Roman"/>
        </w:rPr>
        <w:t xml:space="preserve">took approximately </w:t>
      </w:r>
      <w:r w:rsidR="00215638">
        <w:rPr>
          <w:rFonts w:ascii="Times New Roman" w:hAnsi="Times New Roman" w:cs="Times New Roman"/>
        </w:rPr>
        <w:t>10</w:t>
      </w:r>
      <w:r w:rsidR="004E4711">
        <w:rPr>
          <w:rFonts w:ascii="Times New Roman" w:hAnsi="Times New Roman" w:cs="Times New Roman"/>
        </w:rPr>
        <w:t xml:space="preserve"> </w:t>
      </w:r>
      <w:r w:rsidR="004E4711">
        <w:rPr>
          <w:rFonts w:ascii="Times New Roman" w:hAnsi="Times New Roman" w:cs="Times New Roman"/>
        </w:rPr>
        <w:lastRenderedPageBreak/>
        <w:t>hours for full Bayesian results</w:t>
      </w:r>
      <w:r w:rsidR="0026189E">
        <w:rPr>
          <w:rFonts w:ascii="Times New Roman" w:hAnsi="Times New Roman" w:cs="Times New Roman"/>
        </w:rPr>
        <w:t xml:space="preserve"> on the same hardware</w:t>
      </w:r>
      <w:r>
        <w:rPr>
          <w:rFonts w:ascii="Times New Roman" w:hAnsi="Times New Roman" w:cs="Times New Roman"/>
        </w:rPr>
        <w:t xml:space="preserve">. </w:t>
      </w:r>
      <w:r w:rsidR="00705DD9">
        <w:rPr>
          <w:rFonts w:ascii="Times New Roman" w:hAnsi="Times New Roman" w:cs="Times New Roman"/>
        </w:rPr>
        <w:t>Had spatial statistical models been analyzed using MCMC, processing times would have been much</w:t>
      </w:r>
      <w:r w:rsidR="00492932">
        <w:rPr>
          <w:rFonts w:ascii="Times New Roman" w:hAnsi="Times New Roman" w:cs="Times New Roman"/>
        </w:rPr>
        <w:t xml:space="preserve"> </w:t>
      </w:r>
      <w:r w:rsidR="00705DD9">
        <w:rPr>
          <w:rFonts w:ascii="Times New Roman" w:hAnsi="Times New Roman" w:cs="Times New Roman"/>
        </w:rPr>
        <w:t xml:space="preserve">longer.  </w:t>
      </w:r>
      <w:r w:rsidR="004E4711">
        <w:rPr>
          <w:rFonts w:ascii="Times New Roman" w:hAnsi="Times New Roman" w:cs="Times New Roman"/>
        </w:rPr>
        <w:t xml:space="preserve">The difference in computing time </w:t>
      </w:r>
      <w:r w:rsidR="00705DD9">
        <w:rPr>
          <w:rFonts w:ascii="Times New Roman" w:hAnsi="Times New Roman" w:cs="Times New Roman"/>
        </w:rPr>
        <w:t>was due to R-</w:t>
      </w:r>
      <w:r w:rsidR="004E4711">
        <w:rPr>
          <w:rFonts w:ascii="Times New Roman" w:hAnsi="Times New Roman" w:cs="Times New Roman"/>
        </w:rPr>
        <w:t xml:space="preserve">INLA </w:t>
      </w:r>
      <w:r w:rsidR="00705DD9">
        <w:rPr>
          <w:rFonts w:ascii="Times New Roman" w:hAnsi="Times New Roman" w:cs="Times New Roman"/>
        </w:rPr>
        <w:t>producing</w:t>
      </w:r>
      <w:r w:rsidR="007861A1">
        <w:rPr>
          <w:rFonts w:ascii="Times New Roman" w:hAnsi="Times New Roman" w:cs="Times New Roman"/>
        </w:rPr>
        <w:t xml:space="preserve"> highly accurate approximations of</w:t>
      </w:r>
      <w:r w:rsidR="004E4711">
        <w:rPr>
          <w:rFonts w:ascii="Times New Roman" w:hAnsi="Times New Roman" w:cs="Times New Roman"/>
        </w:rPr>
        <w:t xml:space="preserve"> Bayesian posteriors</w:t>
      </w:r>
      <w:r w:rsidR="009072D6">
        <w:rPr>
          <w:rFonts w:ascii="Times New Roman" w:hAnsi="Times New Roman" w:cs="Times New Roman"/>
        </w:rPr>
        <w:t>,</w:t>
      </w:r>
      <w:r w:rsidR="004E4711">
        <w:rPr>
          <w:rFonts w:ascii="Times New Roman" w:hAnsi="Times New Roman" w:cs="Times New Roman"/>
        </w:rPr>
        <w:t xml:space="preserve"> orders of magnitude faster than MCMC</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{"citationID":"lb3qh6B0","properties":{"formattedCitation":"(Rue et al. 2009, 2017)","plainCitation":"(Rue et al. 2009, 2017)","noteIndex":0},"citationItems":[{"id":4196,"uris":["http://zotero.org/users/40926/items/3EEB7CN6"],"uri":["http://zotero.org/users/40926/items/3EEB7CN6"],"itemData":{"id":4196,"type":"article-journal","title":"Approximate Bayesian inference for latent Gaussian models by using integrated nested Laplace approximations","container-title":"Journal of the Royal Statistical Society: Series B (Statistical Methodology)","page":"319–392","volume":"71","issue":"2","source":"Google Scholar","author":[{"family":"Rue","given":"Haavard"},{"family":"Martino","given":"Sara"},{"family":"Chopin","given":"Nicolas"}],"issued":{"date-parts":[["2009"]]}},"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(Rue et al. 2009, 2017)</w:t>
      </w:r>
      <w:r w:rsidR="00244BA0">
        <w:rPr>
          <w:rFonts w:ascii="Times New Roman" w:hAnsi="Times New Roman" w:cs="Times New Roman"/>
        </w:rPr>
        <w:fldChar w:fldCharType="end"/>
      </w:r>
      <w:r w:rsidR="004E4711">
        <w:rPr>
          <w:rFonts w:ascii="Times New Roman" w:hAnsi="Times New Roman" w:cs="Times New Roman"/>
        </w:rPr>
        <w:t>.</w:t>
      </w:r>
      <w:r w:rsidR="007861A1">
        <w:rPr>
          <w:rFonts w:ascii="Times New Roman" w:hAnsi="Times New Roman" w:cs="Times New Roman"/>
        </w:rPr>
        <w:t xml:space="preserve"> </w:t>
      </w:r>
      <w:r w:rsidR="00705DD9">
        <w:rPr>
          <w:rFonts w:ascii="Times New Roman" w:hAnsi="Times New Roman" w:cs="Times New Roman"/>
        </w:rPr>
        <w:t xml:space="preserve"> The obvious benefit of shorter processing times is that, for a given </w:t>
      </w:r>
      <w:r w:rsidR="00BA0E7B">
        <w:rPr>
          <w:rFonts w:ascii="Times New Roman" w:hAnsi="Times New Roman" w:cs="Times New Roman"/>
        </w:rPr>
        <w:t>set of computing resources</w:t>
      </w:r>
      <w:r w:rsidR="007861A1">
        <w:rPr>
          <w:rFonts w:ascii="Times New Roman" w:hAnsi="Times New Roman" w:cs="Times New Roman"/>
        </w:rPr>
        <w:t xml:space="preserve">, </w:t>
      </w:r>
      <w:r w:rsidR="00820A85">
        <w:rPr>
          <w:rFonts w:ascii="Times New Roman" w:hAnsi="Times New Roman" w:cs="Times New Roman"/>
        </w:rPr>
        <w:t>more time periods,</w:t>
      </w:r>
      <w:r w:rsidR="00244BA0">
        <w:rPr>
          <w:rFonts w:ascii="Times New Roman" w:hAnsi="Times New Roman" w:cs="Times New Roman"/>
        </w:rPr>
        <w:t xml:space="preserve"> more</w:t>
      </w:r>
      <w:r w:rsidR="00820A85">
        <w:rPr>
          <w:rFonts w:ascii="Times New Roman" w:hAnsi="Times New Roman" w:cs="Times New Roman"/>
        </w:rPr>
        <w:t xml:space="preserve"> distinct model forms</w:t>
      </w:r>
      <w:r w:rsidR="00244BA0">
        <w:rPr>
          <w:rFonts w:ascii="Times New Roman" w:hAnsi="Times New Roman" w:cs="Times New Roman"/>
        </w:rPr>
        <w:t xml:space="preserve"> </w:t>
      </w:r>
      <w:r w:rsidR="00244BA0">
        <w:rPr>
          <w:rFonts w:ascii="Times New Roman" w:hAnsi="Times New Roman" w:cs="Times New Roman"/>
        </w:rPr>
        <w:fldChar w:fldCharType="begin"/>
      </w:r>
      <w:r w:rsidR="002464AF">
        <w:rPr>
          <w:rFonts w:ascii="Times New Roman" w:hAnsi="Times New Roman" w:cs="Times New Roman"/>
        </w:rPr>
        <w:instrText xml:space="preserve"> ADDIN ZOTERO_ITEM CSL_CITATION {"citationID":"SyyH9400","properties":{"formattedCitation":"(e.g., Link and Sauer 2016)","plainCitation":"(e.g., Link and Sauer 2016)","noteIndex":0},"citationItems":[{"id":15814,"uris":["http://zotero.org/users/40926/items/G85DVC7L"],"uri":["http://zotero.org/users/40926/items/G85DVC7L"],"itemData":{"id":15814,"type":"article-journal","title":"Bayesian cross-validation for model evaluation and selection, with application to the North American Breeding Bird Survey","container-title":"Ecology","page":"1746–1758","volume":"97","issue":"7","source":"Google Scholar","author":[{"family":"Link","given":"William A."},{"family":"Sauer","given":"John R."}],"issued":{"date-parts":[["2016"]]}},"prefix":"e.g., "}],"schema":"https://github.com/citation-style-language/schema/raw/master/csl-citation.json"} </w:instrText>
      </w:r>
      <w:r w:rsidR="00244BA0">
        <w:rPr>
          <w:rFonts w:ascii="Times New Roman" w:hAnsi="Times New Roman" w:cs="Times New Roman"/>
        </w:rPr>
        <w:fldChar w:fldCharType="separate"/>
      </w:r>
      <w:r w:rsidR="002464AF" w:rsidRPr="002464AF">
        <w:rPr>
          <w:rFonts w:ascii="Times New Roman" w:hAnsi="Times New Roman" w:cs="Times New Roman"/>
        </w:rPr>
        <w:t>(e.g., Link and Sauer 2016)</w:t>
      </w:r>
      <w:r w:rsidR="00244BA0">
        <w:rPr>
          <w:rFonts w:ascii="Times New Roman" w:hAnsi="Times New Roman" w:cs="Times New Roman"/>
        </w:rPr>
        <w:fldChar w:fldCharType="end"/>
      </w:r>
      <w:r w:rsidR="00820A85">
        <w:rPr>
          <w:rFonts w:ascii="Times New Roman" w:hAnsi="Times New Roman" w:cs="Times New Roman"/>
        </w:rPr>
        <w:t xml:space="preserve">, </w:t>
      </w:r>
      <w:r w:rsidR="00705DD9">
        <w:rPr>
          <w:rFonts w:ascii="Times New Roman" w:hAnsi="Times New Roman" w:cs="Times New Roman"/>
        </w:rPr>
        <w:t xml:space="preserve">or </w:t>
      </w:r>
      <w:r w:rsidR="00244BA0">
        <w:rPr>
          <w:rFonts w:ascii="Times New Roman" w:hAnsi="Times New Roman" w:cs="Times New Roman"/>
        </w:rPr>
        <w:t xml:space="preserve">more </w:t>
      </w:r>
      <w:r w:rsidR="00820A85">
        <w:rPr>
          <w:rFonts w:ascii="Times New Roman" w:hAnsi="Times New Roman" w:cs="Times New Roman"/>
        </w:rPr>
        <w:t>species</w:t>
      </w:r>
      <w:r w:rsidR="002312C4">
        <w:rPr>
          <w:rFonts w:ascii="Times New Roman" w:hAnsi="Times New Roman" w:cs="Times New Roman"/>
        </w:rPr>
        <w:t xml:space="preserve"> </w:t>
      </w:r>
      <w:r w:rsidR="00705DD9">
        <w:rPr>
          <w:rFonts w:ascii="Times New Roman" w:hAnsi="Times New Roman" w:cs="Times New Roman"/>
        </w:rPr>
        <w:t>can be</w:t>
      </w:r>
      <w:r w:rsidR="007861A1">
        <w:rPr>
          <w:rFonts w:ascii="Times New Roman" w:hAnsi="Times New Roman" w:cs="Times New Roman"/>
        </w:rPr>
        <w:t xml:space="preserve"> evaluated. </w:t>
      </w:r>
      <w:r w:rsidR="00B04D21">
        <w:rPr>
          <w:rFonts w:ascii="Times New Roman" w:hAnsi="Times New Roman" w:cs="Times New Roman"/>
        </w:rPr>
        <w:t xml:space="preserve"> Even small differences in computing time add up when analyzing counts from tens of years, for hundreds of species, across thousands of count sites.</w:t>
      </w:r>
    </w:p>
    <w:p w14:paraId="651443FC" w14:textId="77777777" w:rsidR="00B04D21" w:rsidRDefault="00B04D21" w:rsidP="00305174">
      <w:pPr>
        <w:pStyle w:val="NoSpacing"/>
        <w:spacing w:line="480" w:lineRule="auto"/>
        <w:rPr>
          <w:rFonts w:ascii="Times New Roman" w:hAnsi="Times New Roman" w:cs="Times New Roman"/>
        </w:rPr>
      </w:pPr>
    </w:p>
    <w:p w14:paraId="5580FB94" w14:textId="77777777" w:rsidR="00825029" w:rsidRDefault="00B04D21" w:rsidP="00305174">
      <w:pPr>
        <w:pStyle w:val="NoSpacing"/>
        <w:spacing w:line="480" w:lineRule="auto"/>
        <w:rPr>
          <w:rFonts w:ascii="Times New Roman" w:hAnsi="Times New Roman" w:cs="Times New Roman"/>
        </w:rPr>
      </w:pPr>
      <w:r>
        <w:rPr>
          <w:rFonts w:ascii="Times New Roman" w:hAnsi="Times New Roman" w:cs="Times New Roman"/>
        </w:rPr>
        <w:t xml:space="preserve">There were, as there usually are, tradeoffs for rapid model analysis.  </w:t>
      </w:r>
      <w:r w:rsidR="0042704C">
        <w:rPr>
          <w:rFonts w:ascii="Times New Roman" w:hAnsi="Times New Roman" w:cs="Times New Roman"/>
        </w:rPr>
        <w:t>Specifically</w:t>
      </w:r>
      <w:r w:rsidR="00BA0E7B">
        <w:rPr>
          <w:rFonts w:ascii="Times New Roman" w:hAnsi="Times New Roman" w:cs="Times New Roman"/>
        </w:rPr>
        <w:t xml:space="preserve">, R-INLA is an option </w:t>
      </w:r>
      <w:r w:rsidR="00A55DBB">
        <w:rPr>
          <w:rFonts w:ascii="Times New Roman" w:hAnsi="Times New Roman" w:cs="Times New Roman"/>
        </w:rPr>
        <w:t xml:space="preserve">for analysis </w:t>
      </w:r>
      <w:r w:rsidR="00BA0E7B">
        <w:rPr>
          <w:rFonts w:ascii="Times New Roman" w:hAnsi="Times New Roman" w:cs="Times New Roman"/>
        </w:rPr>
        <w:t xml:space="preserve">whenever a statistical model can be expressed as a latent Gaussian model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{"citationID":"vDmAxYYk","properties":{"unsorted":true,"formattedCitation":"(Blangiardo et al. 2013, Rue et al. 2017)","plainCitation":"(Blangiardo et al. 2013, Rue et al. 2017)","noteIndex":0},"citationItems":[{"id":4190,"uris":["http://zotero.org/users/40926/items/SI9DV52N"],"uri":["http://zotero.org/users/40926/items/SI9DV52N"],"itemData":{"id":4190,"type":"article-journal","title":"Spatial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(Blangiardo et al. 2013, Rue et al. 2017)</w:t>
      </w:r>
      <w:r w:rsidR="00BA0E7B">
        <w:rPr>
          <w:rFonts w:ascii="Times New Roman" w:hAnsi="Times New Roman" w:cs="Times New Roman"/>
        </w:rPr>
        <w:fldChar w:fldCharType="end"/>
      </w:r>
      <w:r w:rsidR="00BA0E7B">
        <w:rPr>
          <w:rFonts w:ascii="Times New Roman" w:hAnsi="Times New Roman" w:cs="Times New Roman"/>
        </w:rPr>
        <w:t xml:space="preserve">. This was possible for the model used in this analysis. However, this would not have been possible had we chosen to use the effort-correction function developed by Link and Sauer </w:t>
      </w:r>
      <w:r w:rsidR="00BA0E7B">
        <w:rPr>
          <w:rFonts w:ascii="Times New Roman" w:hAnsi="Times New Roman" w:cs="Times New Roman"/>
        </w:rPr>
        <w:fldChar w:fldCharType="begin"/>
      </w:r>
      <w:r w:rsidR="0042704C">
        <w:rPr>
          <w:rFonts w:ascii="Times New Roman" w:hAnsi="Times New Roman" w:cs="Times New Roman"/>
        </w:rPr>
        <w:instrText xml:space="preserve"> ADDIN ZOTERO_ITEM CSL_CITATION {"citationID":"Ue9FA1MN","properties":{"formattedCitation":"(1999, 2006)","plainCitation":"(1999, 2006)","noteIndex":0},"citationItems":[{"id":15669,"uris":["http://zotero.org/users/40926/items/R4CJRMTX"],"uri":["http://zotero.org/users/40926/items/R4CJRMTX"],"itemData":{"id":15669,"type":"article-journal","title":"Controlling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R."}],"issued":{"date-parts":[["1999"]]}},"label":"page","suppress-author":true},{"id":15671,"uris":["http://zotero.org/users/40926/items/DIMKAAAW"],"uri":["http://zotero.org/users/40926/items/DIMKAAAW"],"itemData":{"id":15671,"type":"article-journal","title":"A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K."}],"issued":{"date-parts":[["2006"]]}},"label":"page","suppress-author":true}],"schema":"https://github.com/citation-style-language/schema/raw/master/csl-citation.json"} </w:instrText>
      </w:r>
      <w:r w:rsidR="00BA0E7B">
        <w:rPr>
          <w:rFonts w:ascii="Times New Roman" w:hAnsi="Times New Roman" w:cs="Times New Roman"/>
        </w:rPr>
        <w:fldChar w:fldCharType="separate"/>
      </w:r>
      <w:r w:rsidR="0042704C" w:rsidRPr="0042704C">
        <w:rPr>
          <w:rFonts w:ascii="Times New Roman" w:hAnsi="Times New Roman" w:cs="Times New Roman"/>
        </w:rPr>
        <w:t>(1999, 2006)</w:t>
      </w:r>
      <w:r w:rsidR="00BA0E7B">
        <w:rPr>
          <w:rFonts w:ascii="Times New Roman" w:hAnsi="Times New Roman" w:cs="Times New Roman"/>
        </w:rPr>
        <w:fldChar w:fldCharType="end"/>
      </w:r>
      <w:r w:rsidR="00BA0E7B">
        <w:rPr>
          <w:rFonts w:ascii="Times New Roman" w:hAnsi="Times New Roman" w:cs="Times New Roman"/>
        </w:rPr>
        <w:t xml:space="preserve"> and used </w:t>
      </w:r>
      <w:r w:rsidR="0042704C">
        <w:rPr>
          <w:rFonts w:ascii="Times New Roman" w:hAnsi="Times New Roman" w:cs="Times New Roman"/>
        </w:rPr>
        <w:t>in</w:t>
      </w:r>
      <w:r w:rsidR="00BA0E7B">
        <w:rPr>
          <w:rFonts w:ascii="Times New Roman" w:hAnsi="Times New Roman" w:cs="Times New Roman"/>
        </w:rPr>
        <w:t xml:space="preserve"> the standard analysis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{"citationID":"UfErWkZz","properties":{"formattedCitation":"(Soykan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(Soykan et al. 2016)</w:t>
      </w:r>
      <w:r w:rsidR="00BA0E7B">
        <w:rPr>
          <w:rFonts w:ascii="Times New Roman" w:hAnsi="Times New Roman" w:cs="Times New Roman"/>
        </w:rPr>
        <w:fldChar w:fldCharType="end"/>
      </w:r>
      <w:r w:rsidR="00824247">
        <w:rPr>
          <w:rFonts w:ascii="Times New Roman" w:hAnsi="Times New Roman" w:cs="Times New Roman"/>
        </w:rPr>
        <w:t xml:space="preserve">.  </w:t>
      </w:r>
      <w:r w:rsidR="0042704C">
        <w:rPr>
          <w:rFonts w:ascii="Times New Roman" w:hAnsi="Times New Roman" w:cs="Times New Roman"/>
        </w:rPr>
        <w:t>Here, w</w:t>
      </w:r>
      <w:r w:rsidR="007861A1">
        <w:rPr>
          <w:rFonts w:ascii="Times New Roman" w:hAnsi="Times New Roman" w:cs="Times New Roman"/>
        </w:rPr>
        <w:t xml:space="preserve">e </w:t>
      </w:r>
      <w:r w:rsidR="00BA0E7B">
        <w:rPr>
          <w:rFonts w:ascii="Times New Roman" w:hAnsi="Times New Roman" w:cs="Times New Roman"/>
        </w:rPr>
        <w:t>used</w:t>
      </w:r>
      <w:r w:rsidR="00F503D0">
        <w:rPr>
          <w:rFonts w:ascii="Times New Roman" w:hAnsi="Times New Roman" w:cs="Times New Roman"/>
        </w:rPr>
        <w:t xml:space="preserve"> </w:t>
      </w:r>
      <w:r w:rsidR="0042704C">
        <w:rPr>
          <w:rFonts w:ascii="Times New Roman" w:hAnsi="Times New Roman" w:cs="Times New Roman"/>
        </w:rPr>
        <w:t>a</w:t>
      </w:r>
      <w:r w:rsidR="007861A1">
        <w:rPr>
          <w:rFonts w:ascii="Times New Roman" w:hAnsi="Times New Roman" w:cs="Times New Roman"/>
        </w:rPr>
        <w:t xml:space="preserve"> </w:t>
      </w:r>
      <w:r w:rsidR="009072D6">
        <w:rPr>
          <w:rFonts w:ascii="Times New Roman" w:hAnsi="Times New Roman" w:cs="Times New Roman"/>
        </w:rPr>
        <w:t>single-</w:t>
      </w:r>
      <w:r w:rsidR="007861A1">
        <w:rPr>
          <w:rFonts w:ascii="Times New Roman" w:hAnsi="Times New Roman" w:cs="Times New Roman"/>
        </w:rPr>
        <w:t>parameter</w:t>
      </w:r>
      <w:r w:rsidR="00BA0E7B">
        <w:rPr>
          <w:rFonts w:ascii="Times New Roman" w:hAnsi="Times New Roman" w:cs="Times New Roman"/>
        </w:rPr>
        <w:t>,</w:t>
      </w:r>
      <w:r w:rsidR="007861A1">
        <w:rPr>
          <w:rFonts w:ascii="Times New Roman" w:hAnsi="Times New Roman" w:cs="Times New Roman"/>
        </w:rPr>
        <w:t xml:space="preserve"> </w:t>
      </w:r>
      <w:r w:rsidR="009072D6">
        <w:rPr>
          <w:rFonts w:ascii="Times New Roman" w:hAnsi="Times New Roman" w:cs="Times New Roman"/>
        </w:rPr>
        <w:t>power-</w:t>
      </w:r>
      <w:r w:rsidR="007861A1">
        <w:rPr>
          <w:rFonts w:ascii="Times New Roman" w:hAnsi="Times New Roman" w:cs="Times New Roman"/>
        </w:rPr>
        <w:t>law</w:t>
      </w:r>
      <w:r w:rsidR="00D86C0E">
        <w:rPr>
          <w:rFonts w:ascii="Times New Roman" w:hAnsi="Times New Roman" w:cs="Times New Roman"/>
        </w:rPr>
        <w:t xml:space="preserve"> function for effort correction</w:t>
      </w:r>
      <w:r w:rsidR="007861A1">
        <w:rPr>
          <w:rFonts w:ascii="Times New Roman" w:hAnsi="Times New Roman" w:cs="Times New Roman"/>
        </w:rPr>
        <w:t xml:space="preserve"> </w:t>
      </w:r>
      <w:r w:rsidR="00824247">
        <w:rPr>
          <w:rFonts w:ascii="Times New Roman" w:hAnsi="Times New Roman" w:cs="Times New Roman"/>
        </w:rPr>
        <w:t>because</w:t>
      </w:r>
      <w:r w:rsidR="007861A1">
        <w:rPr>
          <w:rFonts w:ascii="Times New Roman" w:hAnsi="Times New Roman" w:cs="Times New Roman"/>
        </w:rPr>
        <w:t xml:space="preserve"> it </w:t>
      </w:r>
      <w:r w:rsidR="00BA0E7B">
        <w:rPr>
          <w:rFonts w:ascii="Times New Roman" w:hAnsi="Times New Roman" w:cs="Times New Roman"/>
        </w:rPr>
        <w:t>could</w:t>
      </w:r>
      <w:r w:rsidR="007861A1">
        <w:rPr>
          <w:rFonts w:ascii="Times New Roman" w:hAnsi="Times New Roman" w:cs="Times New Roman"/>
        </w:rPr>
        <w:t xml:space="preserve"> fit positive, negative, linear, increasing, and decreasing relationships</w:t>
      </w:r>
      <w:r w:rsidR="009072D6">
        <w:rPr>
          <w:rFonts w:ascii="Times New Roman" w:hAnsi="Times New Roman" w:cs="Times New Roman"/>
        </w:rPr>
        <w:t xml:space="preserve"> </w:t>
      </w:r>
      <w:r w:rsidR="009072D6">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{"citationID":"JEMzQWK6","properties":{"formattedCitation":"(Butcher and McCulloch 1988)","plainCitation":"(Butcher and McCulloch 1988)","noteIndex":0},"citationItems":[{"id":15770,"uris":["http://zotero.org/users/40926/items/UKW8PDZQ"],"uri":["http://zotero.org/users/40926/items/UKW8PDZQ"],"itemData":{"id":15770,"type":"chapter","title":"The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S."}],"issued":{"date-parts":[["1988"]]}}}],"schema":"https://github.com/citation-style-language/schema/raw/master/csl-citation.json"} </w:instrText>
      </w:r>
      <w:r w:rsidR="009072D6">
        <w:rPr>
          <w:rFonts w:ascii="Times New Roman" w:hAnsi="Times New Roman" w:cs="Times New Roman"/>
        </w:rPr>
        <w:fldChar w:fldCharType="separate"/>
      </w:r>
      <w:r w:rsidR="00C2296C" w:rsidRPr="00C2296C">
        <w:rPr>
          <w:rFonts w:ascii="Times New Roman" w:hAnsi="Times New Roman" w:cs="Times New Roman"/>
        </w:rPr>
        <w:t>(Butcher and McCulloch 1988)</w:t>
      </w:r>
      <w:r w:rsidR="009072D6">
        <w:rPr>
          <w:rFonts w:ascii="Times New Roman" w:hAnsi="Times New Roman" w:cs="Times New Roman"/>
        </w:rPr>
        <w:fldChar w:fldCharType="end"/>
      </w:r>
      <w:r w:rsidR="009072D6">
        <w:rPr>
          <w:rFonts w:ascii="Times New Roman" w:hAnsi="Times New Roman" w:cs="Times New Roman"/>
        </w:rPr>
        <w:t xml:space="preserve"> </w:t>
      </w:r>
      <w:r w:rsidR="00824247">
        <w:rPr>
          <w:rFonts w:ascii="Times New Roman" w:hAnsi="Times New Roman" w:cs="Times New Roman"/>
        </w:rPr>
        <w:t xml:space="preserve">and was easily </w:t>
      </w:r>
      <w:r w:rsidR="00A55DBB">
        <w:rPr>
          <w:rFonts w:ascii="Times New Roman" w:hAnsi="Times New Roman" w:cs="Times New Roman"/>
        </w:rPr>
        <w:t>built</w:t>
      </w:r>
      <w:r w:rsidR="00824247">
        <w:rPr>
          <w:rFonts w:ascii="Times New Roman" w:hAnsi="Times New Roman" w:cs="Times New Roman"/>
        </w:rPr>
        <w:t xml:space="preserve"> into a latent Gaussian </w:t>
      </w:r>
      <w:r w:rsidR="009072D6">
        <w:rPr>
          <w:rFonts w:ascii="Times New Roman" w:hAnsi="Times New Roman" w:cs="Times New Roman"/>
        </w:rPr>
        <w:t>model</w:t>
      </w:r>
      <w:r w:rsidR="00F503D0">
        <w:rPr>
          <w:rFonts w:ascii="Times New Roman" w:hAnsi="Times New Roman" w:cs="Times New Roman"/>
        </w:rPr>
        <w:t>.  In contrast, the effort-</w:t>
      </w:r>
      <w:r w:rsidR="00824247">
        <w:rPr>
          <w:rFonts w:ascii="Times New Roman" w:hAnsi="Times New Roman" w:cs="Times New Roman"/>
        </w:rPr>
        <w:t>correction function used for the standard approach is a</w:t>
      </w:r>
      <w:r w:rsidR="007861A1">
        <w:rPr>
          <w:rFonts w:ascii="Times New Roman" w:hAnsi="Times New Roman" w:cs="Times New Roman"/>
        </w:rPr>
        <w:t xml:space="preserve"> </w:t>
      </w:r>
      <w:r w:rsidR="009072D6">
        <w:rPr>
          <w:rFonts w:ascii="Times New Roman" w:hAnsi="Times New Roman" w:cs="Times New Roman"/>
        </w:rPr>
        <w:t>two-</w:t>
      </w:r>
      <w:r w:rsidR="007861A1">
        <w:rPr>
          <w:rFonts w:ascii="Times New Roman" w:hAnsi="Times New Roman" w:cs="Times New Roman"/>
        </w:rPr>
        <w:t xml:space="preserve">parameter </w:t>
      </w:r>
      <w:r w:rsidR="009072D6">
        <w:rPr>
          <w:rFonts w:ascii="Times New Roman" w:hAnsi="Times New Roman" w:cs="Times New Roman"/>
        </w:rPr>
        <w:t>non</w:t>
      </w:r>
      <w:r w:rsidR="007861A1">
        <w:rPr>
          <w:rFonts w:ascii="Times New Roman" w:hAnsi="Times New Roman" w:cs="Times New Roman"/>
        </w:rPr>
        <w:t>linear function</w:t>
      </w:r>
      <w:r w:rsidR="00824247">
        <w:rPr>
          <w:rFonts w:ascii="Times New Roman" w:hAnsi="Times New Roman" w:cs="Times New Roman"/>
        </w:rPr>
        <w:t>,</w:t>
      </w:r>
      <w:r w:rsidR="007861A1">
        <w:rPr>
          <w:rFonts w:ascii="Times New Roman" w:hAnsi="Times New Roman" w:cs="Times New Roman"/>
        </w:rPr>
        <w:t xml:space="preserve"> </w:t>
      </w:r>
      <w:r w:rsidR="00824247">
        <w:rPr>
          <w:rFonts w:ascii="Times New Roman" w:hAnsi="Times New Roman" w:cs="Times New Roman"/>
        </w:rPr>
        <w:t xml:space="preserve">which is more flexible and </w:t>
      </w:r>
      <w:r w:rsidR="00883A30">
        <w:rPr>
          <w:rFonts w:ascii="Times New Roman" w:hAnsi="Times New Roman" w:cs="Times New Roman"/>
        </w:rPr>
        <w:t xml:space="preserve">so </w:t>
      </w:r>
      <w:r w:rsidR="00A55DBB">
        <w:rPr>
          <w:rFonts w:ascii="Times New Roman" w:hAnsi="Times New Roman" w:cs="Times New Roman"/>
        </w:rPr>
        <w:t>will better-</w:t>
      </w:r>
      <w:r w:rsidR="007861A1">
        <w:rPr>
          <w:rFonts w:ascii="Times New Roman" w:hAnsi="Times New Roman" w:cs="Times New Roman"/>
        </w:rPr>
        <w:t xml:space="preserve">fit relationships </w:t>
      </w:r>
      <w:r w:rsidR="00824247">
        <w:rPr>
          <w:rFonts w:ascii="Times New Roman" w:hAnsi="Times New Roman" w:cs="Times New Roman"/>
        </w:rPr>
        <w:t>that come to a rapid asymptote.</w:t>
      </w:r>
      <w:r w:rsidR="0042704C">
        <w:rPr>
          <w:rFonts w:ascii="Times New Roman" w:hAnsi="Times New Roman" w:cs="Times New Roman"/>
        </w:rPr>
        <w:t xml:space="preserve"> Ideally, we would have </w:t>
      </w:r>
      <w:r w:rsidR="009935F8">
        <w:rPr>
          <w:rFonts w:ascii="Times New Roman" w:hAnsi="Times New Roman" w:cs="Times New Roman"/>
        </w:rPr>
        <w:t>tools for rapid analysis of</w:t>
      </w:r>
      <w:r w:rsidR="0042704C">
        <w:rPr>
          <w:rFonts w:ascii="Times New Roman" w:hAnsi="Times New Roman" w:cs="Times New Roman"/>
        </w:rPr>
        <w:t xml:space="preserve"> spatial statistical model</w:t>
      </w:r>
      <w:r w:rsidR="009935F8">
        <w:rPr>
          <w:rFonts w:ascii="Times New Roman" w:hAnsi="Times New Roman" w:cs="Times New Roman"/>
        </w:rPr>
        <w:t>s</w:t>
      </w:r>
      <w:r w:rsidR="0042704C">
        <w:rPr>
          <w:rFonts w:ascii="Times New Roman" w:hAnsi="Times New Roman" w:cs="Times New Roman"/>
        </w:rPr>
        <w:t xml:space="preserve"> </w:t>
      </w:r>
      <w:r w:rsidR="009935F8">
        <w:rPr>
          <w:rFonts w:ascii="Times New Roman" w:hAnsi="Times New Roman" w:cs="Times New Roman"/>
        </w:rPr>
        <w:t>that incorporate the standard</w:t>
      </w:r>
      <w:r w:rsidR="0042704C">
        <w:rPr>
          <w:rFonts w:ascii="Times New Roman" w:hAnsi="Times New Roman" w:cs="Times New Roman"/>
        </w:rPr>
        <w:t xml:space="preserve"> effort-correction function. </w:t>
      </w:r>
      <w:r w:rsidR="009935F8">
        <w:rPr>
          <w:rFonts w:ascii="Times New Roman" w:hAnsi="Times New Roman" w:cs="Times New Roman"/>
        </w:rPr>
        <w:t xml:space="preserve">In this choose-two situation, </w:t>
      </w:r>
      <w:r w:rsidR="0042704C">
        <w:rPr>
          <w:rFonts w:ascii="Times New Roman" w:hAnsi="Times New Roman" w:cs="Times New Roman"/>
        </w:rPr>
        <w:t xml:space="preserve">we </w:t>
      </w:r>
      <w:r w:rsidR="009935F8">
        <w:rPr>
          <w:rFonts w:ascii="Times New Roman" w:hAnsi="Times New Roman" w:cs="Times New Roman"/>
        </w:rPr>
        <w:t xml:space="preserve">erred towards rapid analysis of </w:t>
      </w:r>
      <w:r w:rsidR="0042704C">
        <w:rPr>
          <w:rFonts w:ascii="Times New Roman" w:hAnsi="Times New Roman" w:cs="Times New Roman"/>
        </w:rPr>
        <w:t>a spatial model with the simpler</w:t>
      </w:r>
      <w:r w:rsidR="003E0990">
        <w:rPr>
          <w:rFonts w:ascii="Times New Roman" w:hAnsi="Times New Roman" w:cs="Times New Roman"/>
        </w:rPr>
        <w:t xml:space="preserve"> effort-</w:t>
      </w:r>
      <w:r w:rsidR="009935F8">
        <w:rPr>
          <w:rFonts w:ascii="Times New Roman" w:hAnsi="Times New Roman" w:cs="Times New Roman"/>
        </w:rPr>
        <w:t xml:space="preserve">correction function, </w:t>
      </w:r>
      <w:r w:rsidR="0042704C">
        <w:rPr>
          <w:rFonts w:ascii="Times New Roman" w:hAnsi="Times New Roman" w:cs="Times New Roman"/>
        </w:rPr>
        <w:t xml:space="preserve">because it allowed for more robust, if </w:t>
      </w:r>
      <w:r w:rsidR="00883A30">
        <w:rPr>
          <w:rFonts w:ascii="Times New Roman" w:hAnsi="Times New Roman" w:cs="Times New Roman"/>
        </w:rPr>
        <w:t>occasionally</w:t>
      </w:r>
      <w:r w:rsidR="00A55DBB">
        <w:rPr>
          <w:rFonts w:ascii="Times New Roman" w:hAnsi="Times New Roman" w:cs="Times New Roman"/>
        </w:rPr>
        <w:t xml:space="preserve"> </w:t>
      </w:r>
      <w:r w:rsidR="0042704C">
        <w:rPr>
          <w:rFonts w:ascii="Times New Roman" w:hAnsi="Times New Roman" w:cs="Times New Roman"/>
        </w:rPr>
        <w:t>slightly biased</w:t>
      </w:r>
      <w:r w:rsidR="00A55DBB">
        <w:rPr>
          <w:rFonts w:ascii="Times New Roman" w:hAnsi="Times New Roman" w:cs="Times New Roman"/>
        </w:rPr>
        <w:t xml:space="preserve"> </w:t>
      </w:r>
      <w:r w:rsidR="00A55DBB">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{"citationID":"0STinONU","properties":{"formattedCitation":"(Link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55DBB">
        <w:rPr>
          <w:rFonts w:ascii="Times New Roman" w:hAnsi="Times New Roman" w:cs="Times New Roman"/>
        </w:rPr>
        <w:fldChar w:fldCharType="separate"/>
      </w:r>
      <w:r w:rsidR="00A55DBB" w:rsidRPr="00A55DBB">
        <w:rPr>
          <w:rFonts w:ascii="Times New Roman" w:hAnsi="Times New Roman" w:cs="Times New Roman"/>
        </w:rPr>
        <w:t>(Link and Sauer 1999)</w:t>
      </w:r>
      <w:r w:rsidR="00A55DBB">
        <w:rPr>
          <w:rFonts w:ascii="Times New Roman" w:hAnsi="Times New Roman" w:cs="Times New Roman"/>
        </w:rPr>
        <w:fldChar w:fldCharType="end"/>
      </w:r>
      <w:r w:rsidR="0042704C">
        <w:rPr>
          <w:rFonts w:ascii="Times New Roman" w:hAnsi="Times New Roman" w:cs="Times New Roman"/>
        </w:rPr>
        <w:t>, estimate</w:t>
      </w:r>
      <w:r w:rsidR="00D86C0E">
        <w:rPr>
          <w:rFonts w:ascii="Times New Roman" w:hAnsi="Times New Roman" w:cs="Times New Roman"/>
        </w:rPr>
        <w:t>s</w:t>
      </w:r>
      <w:r w:rsidR="0042704C">
        <w:rPr>
          <w:rFonts w:ascii="Times New Roman" w:hAnsi="Times New Roman" w:cs="Times New Roman"/>
        </w:rPr>
        <w:t xml:space="preserve"> of the effort effect in regions </w:t>
      </w:r>
      <w:r w:rsidR="0042704C">
        <w:rPr>
          <w:rFonts w:ascii="Times New Roman" w:hAnsi="Times New Roman" w:cs="Times New Roman"/>
        </w:rPr>
        <w:lastRenderedPageBreak/>
        <w:t xml:space="preserve">where information </w:t>
      </w:r>
      <w:r w:rsidR="009935F8">
        <w:rPr>
          <w:rFonts w:ascii="Times New Roman" w:hAnsi="Times New Roman" w:cs="Times New Roman"/>
        </w:rPr>
        <w:t>w</w:t>
      </w:r>
      <w:r w:rsidR="0042704C">
        <w:rPr>
          <w:rFonts w:ascii="Times New Roman" w:hAnsi="Times New Roman" w:cs="Times New Roman"/>
        </w:rPr>
        <w:t xml:space="preserve">as sparse.  </w:t>
      </w:r>
      <w:r w:rsidR="009935F8">
        <w:rPr>
          <w:rFonts w:ascii="Times New Roman" w:hAnsi="Times New Roman" w:cs="Times New Roman"/>
        </w:rPr>
        <w:t xml:space="preserve">Robust estimates of effort effects are particularly </w:t>
      </w:r>
      <w:r w:rsidR="00883A30">
        <w:rPr>
          <w:rFonts w:ascii="Times New Roman" w:hAnsi="Times New Roman" w:cs="Times New Roman"/>
        </w:rPr>
        <w:t>critical</w:t>
      </w:r>
      <w:r w:rsidR="009935F8">
        <w:rPr>
          <w:rFonts w:ascii="Times New Roman" w:hAnsi="Times New Roman" w:cs="Times New Roman"/>
        </w:rPr>
        <w:t xml:space="preserve"> when generating trends from CBC data, as count effort varies widely across time and space </w:t>
      </w:r>
      <w:r w:rsidR="009935F8">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{"citationID":"jHuOSG1x","properties":{"formattedCitation":"(Bock and Root 1981, Butcher et al. 1990, Dunn et al. 2005)","plainCitation":"(Bock and Root 1981, Butcher et al. 1990,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L."}],"issued":{"date-parts":[["1981"]]}},"label":"page"},{"id":15824,"uris":["http://zotero.org/users/40926/items/QIYNTDD7"],"uri":["http://zotero.org/users/40926/items/QIYNTDD7"],"itemData":{"id":15824,"type":"article-journal","title":"An evaluation of the Christmas Bird Count for monitoring population trends of selected species","container-title":"Wildlife Society Bulletin","page":"129–134","volume":"18","issue":"2","source":"Google Scholar","author":[{"family":"Butcher","given":"Gregory S."},{"family":"Fuller","given":"Mark R."},{"family":"McAllister","given":"Lynne S."},{"family":"Geissler","given":"Paul H."}],"issued":{"date-parts":[["1990"]]}},"label":"page"},{"id":15716,"uris":["http://zotero.org/users/40926/items/ITE32MJQ"],"uri":["http://zotero.org/users/40926/items/ITE32MJQ"],"itemData":{"id":15716,"type":"article-journal","title":"Enhancing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9935F8">
        <w:rPr>
          <w:rFonts w:ascii="Times New Roman" w:hAnsi="Times New Roman" w:cs="Times New Roman"/>
        </w:rPr>
        <w:fldChar w:fldCharType="separate"/>
      </w:r>
      <w:r w:rsidR="00A55DBB" w:rsidRPr="00A55DBB">
        <w:rPr>
          <w:rFonts w:ascii="Times New Roman" w:hAnsi="Times New Roman" w:cs="Times New Roman"/>
        </w:rPr>
        <w:t>(Bock and Root 1981, Butcher et al. 1990, Dunn et al. 2005)</w:t>
      </w:r>
      <w:r w:rsidR="009935F8">
        <w:rPr>
          <w:rFonts w:ascii="Times New Roman" w:hAnsi="Times New Roman" w:cs="Times New Roman"/>
        </w:rPr>
        <w:fldChar w:fldCharType="end"/>
      </w:r>
      <w:r w:rsidR="009935F8">
        <w:rPr>
          <w:rFonts w:ascii="Times New Roman" w:hAnsi="Times New Roman" w:cs="Times New Roman"/>
        </w:rPr>
        <w:t>.</w:t>
      </w:r>
    </w:p>
    <w:p w14:paraId="50403F39" w14:textId="77777777" w:rsidR="009935F8" w:rsidRDefault="009935F8" w:rsidP="00305174">
      <w:pPr>
        <w:pStyle w:val="NoSpacing"/>
        <w:spacing w:line="480" w:lineRule="auto"/>
        <w:rPr>
          <w:rFonts w:ascii="Times New Roman" w:hAnsi="Times New Roman" w:cs="Times New Roman"/>
        </w:rPr>
      </w:pPr>
    </w:p>
    <w:p w14:paraId="4BC63B1C" w14:textId="77777777" w:rsidR="00883A30" w:rsidRDefault="00B04D21"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In addition to </w:t>
      </w:r>
      <w:r w:rsidR="003E0990">
        <w:rPr>
          <w:rFonts w:ascii="Times New Roman" w:hAnsi="Times New Roman" w:cs="Times New Roman"/>
        </w:rPr>
        <w:t xml:space="preserve">differences in </w:t>
      </w:r>
      <w:r>
        <w:rPr>
          <w:rFonts w:ascii="Times New Roman" w:hAnsi="Times New Roman" w:cs="Times New Roman"/>
        </w:rPr>
        <w:t>model structure, t</w:t>
      </w:r>
      <w:r w:rsidR="00824247">
        <w:rPr>
          <w:rFonts w:ascii="Times New Roman" w:hAnsi="Times New Roman" w:cs="Times New Roman"/>
        </w:rPr>
        <w:t xml:space="preserve">here were </w:t>
      </w:r>
      <w:r>
        <w:rPr>
          <w:rFonts w:ascii="Times New Roman" w:hAnsi="Times New Roman" w:cs="Times New Roman"/>
        </w:rPr>
        <w:t>other</w:t>
      </w:r>
      <w:r w:rsidR="00BE1458">
        <w:rPr>
          <w:rFonts w:ascii="Times New Roman" w:hAnsi="Times New Roman" w:cs="Times New Roman"/>
        </w:rPr>
        <w:t xml:space="preserve"> </w:t>
      </w:r>
      <w:r w:rsidR="00F503D0">
        <w:rPr>
          <w:rFonts w:ascii="Times New Roman" w:hAnsi="Times New Roman" w:cs="Times New Roman"/>
        </w:rPr>
        <w:t xml:space="preserve">differences between the </w:t>
      </w:r>
      <w:r>
        <w:rPr>
          <w:rFonts w:ascii="Times New Roman" w:hAnsi="Times New Roman" w:cs="Times New Roman"/>
        </w:rPr>
        <w:t>SVC approach outlined here and the standard approach</w:t>
      </w:r>
      <w:r w:rsidR="00F503D0">
        <w:rPr>
          <w:rFonts w:ascii="Times New Roman" w:hAnsi="Times New Roman" w:cs="Times New Roman"/>
        </w:rPr>
        <w:t xml:space="preserve">. For </w:t>
      </w:r>
      <w:r w:rsidR="00BE1458">
        <w:rPr>
          <w:rFonts w:ascii="Times New Roman" w:hAnsi="Times New Roman" w:cs="Times New Roman"/>
        </w:rPr>
        <w:t>instance</w:t>
      </w:r>
      <w:r w:rsidR="00F503D0">
        <w:rPr>
          <w:rFonts w:ascii="Times New Roman" w:hAnsi="Times New Roman" w:cs="Times New Roman"/>
        </w:rPr>
        <w:t xml:space="preserve">, </w:t>
      </w:r>
      <w:r w:rsidR="00BE1458">
        <w:rPr>
          <w:rFonts w:ascii="Times New Roman" w:eastAsiaTheme="minorEastAsia" w:hAnsi="Times New Roman" w:cs="Times New Roman"/>
        </w:rPr>
        <w:t>we chose to use a negative binomial count distribution, rather than a Poisson distribution with a normally-distributed</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observation-level</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random effect in the linear predictor</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3E0990">
        <w:rPr>
          <w:rFonts w:ascii="Times New Roman" w:eastAsiaTheme="minorEastAsia" w:hAnsi="Times New Roman" w:cs="Times New Roman"/>
        </w:rPr>
        <w:instrText xml:space="preserve"> ADDIN ZOTERO_ITEM CSL_CITATION {"citationID":"5UjYIG8M","properties":{"formattedCitation":"(Link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3E0990">
        <w:rPr>
          <w:rFonts w:ascii="Times New Roman" w:eastAsiaTheme="minorEastAsia" w:hAnsi="Times New Roman" w:cs="Times New Roman"/>
        </w:rPr>
        <w:fldChar w:fldCharType="separate"/>
      </w:r>
      <w:r w:rsidR="003E0990" w:rsidRPr="003E0990">
        <w:rPr>
          <w:rFonts w:ascii="Times New Roman" w:hAnsi="Times New Roman" w:cs="Times New Roman"/>
        </w:rPr>
        <w:t>(Link et al. 2006, Soykan et al. 2016)</w:t>
      </w:r>
      <w:r w:rsidR="003E0990">
        <w:rPr>
          <w:rFonts w:ascii="Times New Roman" w:eastAsiaTheme="minorEastAsia" w:hAnsi="Times New Roman" w:cs="Times New Roman"/>
        </w:rPr>
        <w:fldChar w:fldCharType="end"/>
      </w:r>
      <w:r w:rsidR="00BE145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 </w:t>
      </w:r>
      <w:r w:rsidR="00BE1458">
        <w:rPr>
          <w:rFonts w:ascii="Times New Roman" w:eastAsiaTheme="minorEastAsia" w:hAnsi="Times New Roman" w:cs="Times New Roman"/>
        </w:rPr>
        <w:t xml:space="preserve">As described above, these two strategies </w:t>
      </w:r>
      <w:r w:rsidR="00ED7731">
        <w:rPr>
          <w:rFonts w:ascii="Times New Roman" w:eastAsiaTheme="minorEastAsia" w:hAnsi="Times New Roman" w:cs="Times New Roman"/>
        </w:rPr>
        <w:t xml:space="preserve">should </w:t>
      </w:r>
      <w:r w:rsidR="00BE1458">
        <w:rPr>
          <w:rFonts w:ascii="Times New Roman" w:eastAsiaTheme="minorEastAsia" w:hAnsi="Times New Roman" w:cs="Times New Roman"/>
        </w:rPr>
        <w:t xml:space="preserve">have similar </w:t>
      </w:r>
      <w:r w:rsidR="00ED7731">
        <w:rPr>
          <w:rFonts w:ascii="Times New Roman" w:eastAsiaTheme="minorEastAsia" w:hAnsi="Times New Roman" w:cs="Times New Roman"/>
        </w:rPr>
        <w:t>outcomes</w:t>
      </w:r>
      <w:r w:rsidR="00BE1458">
        <w:rPr>
          <w:rFonts w:ascii="Times New Roman" w:eastAsiaTheme="minorEastAsia" w:hAnsi="Times New Roman" w:cs="Times New Roman"/>
        </w:rPr>
        <w:t>, as a negative binomial distribution can be related t</w:t>
      </w:r>
      <w:r w:rsidR="003E0990">
        <w:rPr>
          <w:rFonts w:ascii="Times New Roman" w:eastAsiaTheme="minorEastAsia" w:hAnsi="Times New Roman" w:cs="Times New Roman"/>
        </w:rPr>
        <w:t>o a Poiss</w:t>
      </w:r>
      <w:r w:rsidR="003B578C">
        <w:rPr>
          <w:rFonts w:ascii="Times New Roman" w:eastAsiaTheme="minorEastAsia" w:hAnsi="Times New Roman" w:cs="Times New Roman"/>
        </w:rPr>
        <w:t>on distribution with a</w:t>
      </w:r>
      <w:r w:rsidR="00BE1458">
        <w:rPr>
          <w:rFonts w:ascii="Times New Roman" w:eastAsiaTheme="minorEastAsia" w:hAnsi="Times New Roman" w:cs="Times New Roman"/>
        </w:rPr>
        <w:t xml:space="preserve"> gamma-distributed, observation-level random effect</w:t>
      </w:r>
      <w:r w:rsidR="003B578C">
        <w:rPr>
          <w:rFonts w:ascii="Times New Roman" w:eastAsiaTheme="minorEastAsia" w:hAnsi="Times New Roman" w:cs="Times New Roman"/>
        </w:rPr>
        <w:t xml:space="preserve"> added</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D551FC">
        <w:rPr>
          <w:rFonts w:ascii="Times New Roman" w:eastAsiaTheme="minorEastAsia" w:hAnsi="Times New Roman" w:cs="Times New Roman"/>
        </w:rPr>
        <w:instrText xml:space="preserve"> ADDIN ZOTERO_ITEM CSL_CITATION {"citationID":"FG3leGiL","properties":{"formattedCitation":"(Linden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schema":"https://github.com/citation-style-language/schema/raw/master/csl-citation.json"} </w:instrText>
      </w:r>
      <w:r w:rsidR="003E0990">
        <w:rPr>
          <w:rFonts w:ascii="Times New Roman" w:eastAsiaTheme="minorEastAsia" w:hAnsi="Times New Roman" w:cs="Times New Roman"/>
        </w:rPr>
        <w:fldChar w:fldCharType="separate"/>
      </w:r>
      <w:r w:rsidR="00D551FC" w:rsidRPr="00D551FC">
        <w:rPr>
          <w:rFonts w:ascii="Times New Roman" w:hAnsi="Times New Roman" w:cs="Times New Roman"/>
        </w:rPr>
        <w:t>(Linden and Mantyniemi 2011)</w:t>
      </w:r>
      <w:r w:rsidR="003E0990">
        <w:rPr>
          <w:rFonts w:ascii="Times New Roman" w:eastAsiaTheme="minorEastAsia" w:hAnsi="Times New Roman" w:cs="Times New Roman"/>
        </w:rPr>
        <w:fldChar w:fldCharType="end"/>
      </w:r>
      <w:r w:rsidR="003B578C">
        <w:rPr>
          <w:rFonts w:ascii="Times New Roman" w:eastAsiaTheme="minorEastAsia" w:hAnsi="Times New Roman" w:cs="Times New Roman"/>
        </w:rPr>
        <w:t>. Given similar outcomes, we chose the negative binomial strategy as it resulted in many thousands fewer parameter estimates.</w:t>
      </w:r>
      <w:r w:rsidR="00D86C0E">
        <w:rPr>
          <w:rFonts w:ascii="Times New Roman" w:eastAsiaTheme="minorEastAsia" w:hAnsi="Times New Roman" w:cs="Times New Roman"/>
        </w:rPr>
        <w:t xml:space="preserve"> </w:t>
      </w:r>
    </w:p>
    <w:p w14:paraId="0ED66D01" w14:textId="77777777" w:rsidR="00883A30" w:rsidRDefault="00883A30" w:rsidP="00305174">
      <w:pPr>
        <w:pStyle w:val="NoSpacing"/>
        <w:spacing w:line="480" w:lineRule="auto"/>
        <w:rPr>
          <w:rFonts w:ascii="Times New Roman" w:eastAsiaTheme="minorEastAsia" w:hAnsi="Times New Roman" w:cs="Times New Roman"/>
        </w:rPr>
      </w:pPr>
    </w:p>
    <w:p w14:paraId="53206BF2" w14:textId="77777777" w:rsidR="00BE1458" w:rsidRDefault="003B578C"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More generally, </w:t>
      </w:r>
      <w:r w:rsidR="00F503D0">
        <w:rPr>
          <w:rFonts w:ascii="Times New Roman" w:hAnsi="Times New Roman" w:cs="Times New Roman"/>
        </w:rPr>
        <w:t xml:space="preserve">the SVC approach </w:t>
      </w:r>
      <w:r w:rsidR="003E0990">
        <w:rPr>
          <w:rFonts w:ascii="Times New Roman" w:hAnsi="Times New Roman" w:cs="Times New Roman"/>
        </w:rPr>
        <w:t xml:space="preserve">described here </w:t>
      </w:r>
      <w:r w:rsidR="00244BA0">
        <w:rPr>
          <w:rFonts w:ascii="Times New Roman" w:hAnsi="Times New Roman" w:cs="Times New Roman"/>
        </w:rPr>
        <w:t>differed</w:t>
      </w:r>
      <w:r>
        <w:rPr>
          <w:rFonts w:ascii="Times New Roman" w:hAnsi="Times New Roman" w:cs="Times New Roman"/>
        </w:rPr>
        <w:t xml:space="preserve"> from the standard approach in that it </w:t>
      </w:r>
      <w:r w:rsidR="00F503D0">
        <w:rPr>
          <w:rFonts w:ascii="Times New Roman" w:hAnsi="Times New Roman" w:cs="Times New Roman"/>
        </w:rPr>
        <w:t xml:space="preserve">was </w:t>
      </w:r>
      <w:r>
        <w:rPr>
          <w:rFonts w:ascii="Times New Roman" w:hAnsi="Times New Roman" w:cs="Times New Roman"/>
        </w:rPr>
        <w:t>optimized</w:t>
      </w:r>
      <w:r w:rsidR="00F503D0">
        <w:rPr>
          <w:rFonts w:ascii="Times New Roman" w:hAnsi="Times New Roman" w:cs="Times New Roman"/>
        </w:rPr>
        <w:t>, specifically, for computing long-term</w:t>
      </w:r>
      <w:r w:rsidR="00B04D21">
        <w:rPr>
          <w:rFonts w:ascii="Times New Roman" w:hAnsi="Times New Roman" w:cs="Times New Roman"/>
        </w:rPr>
        <w:t>,</w:t>
      </w:r>
      <w:r w:rsidR="00F503D0">
        <w:rPr>
          <w:rFonts w:ascii="Times New Roman" w:hAnsi="Times New Roman" w:cs="Times New Roman"/>
        </w:rPr>
        <w:t xml:space="preserve"> log-linear trends in relative abundance at fine spatial scales.  The emphasis on long-term</w:t>
      </w:r>
      <w:r w:rsidR="00B04D21">
        <w:rPr>
          <w:rFonts w:ascii="Times New Roman" w:hAnsi="Times New Roman" w:cs="Times New Roman"/>
        </w:rPr>
        <w:t>,</w:t>
      </w:r>
      <w:r w:rsidR="00F503D0">
        <w:rPr>
          <w:rFonts w:ascii="Times New Roman" w:hAnsi="Times New Roman" w:cs="Times New Roman"/>
        </w:rPr>
        <w:t xml:space="preserve"> log-linear trends was motivated by </w:t>
      </w:r>
      <w:r w:rsidR="00883A30">
        <w:rPr>
          <w:rFonts w:ascii="Times New Roman" w:hAnsi="Times New Roman" w:cs="Times New Roman"/>
        </w:rPr>
        <w:t>requests from</w:t>
      </w:r>
      <w:r w:rsidR="00F503D0">
        <w:rPr>
          <w:rFonts w:ascii="Times New Roman" w:hAnsi="Times New Roman" w:cs="Times New Roman"/>
        </w:rPr>
        <w:t xml:space="preserve"> resource managers</w:t>
      </w:r>
      <w:r>
        <w:rPr>
          <w:rFonts w:ascii="Times New Roman" w:hAnsi="Times New Roman" w:cs="Times New Roman"/>
        </w:rPr>
        <w:t>,</w:t>
      </w:r>
      <w:r w:rsidR="00F503D0">
        <w:rPr>
          <w:rFonts w:ascii="Times New Roman" w:hAnsi="Times New Roman" w:cs="Times New Roman"/>
        </w:rPr>
        <w:t xml:space="preserve"> who desire simple summary statistics that reflect </w:t>
      </w:r>
      <w:r>
        <w:rPr>
          <w:rFonts w:ascii="Times New Roman" w:hAnsi="Times New Roman" w:cs="Times New Roman"/>
        </w:rPr>
        <w:t>overall population status for</w:t>
      </w:r>
      <w:r w:rsidR="00F503D0">
        <w:rPr>
          <w:rFonts w:ascii="Times New Roman" w:hAnsi="Times New Roman" w:cs="Times New Roman"/>
        </w:rPr>
        <w:t xml:space="preserve"> </w:t>
      </w:r>
      <w:r w:rsidR="00860A83">
        <w:rPr>
          <w:rFonts w:ascii="Times New Roman" w:hAnsi="Times New Roman" w:cs="Times New Roman"/>
        </w:rPr>
        <w:t xml:space="preserve">many </w:t>
      </w:r>
      <w:r w:rsidR="00F503D0">
        <w:rPr>
          <w:rFonts w:ascii="Times New Roman" w:hAnsi="Times New Roman" w:cs="Times New Roman"/>
        </w:rPr>
        <w:t>species</w:t>
      </w:r>
      <w:r w:rsidR="00860A83">
        <w:rPr>
          <w:rFonts w:ascii="Times New Roman" w:hAnsi="Times New Roman" w:cs="Times New Roman"/>
        </w:rPr>
        <w:t xml:space="preserve"> </w:t>
      </w:r>
      <w:r w:rsidR="00860A83">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{"citationID":"JOoYcb8T","properties":{"formattedCitation":"(Rosenberg et al. 2016, 2017)","plainCitation":"(Rosenberg et al. 2016, 2017)","noteIndex":0},"citationItems":[{"id":15779,"uris":["http://zotero.org/users/40926/items/P7TZXFWB"],"uri":["http://zotero.org/users/40926/items/P7TZXFWB"],"itemData":{"id":15779,"type":"report","title":"Partners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S."}],"issued":{"date-parts":[["2016"]]}},"label":"page"},{"id":15838,"uris":["http://zotero.org/users/40926/items/HIWG9WFF"],"uri":["http://zotero.org/users/40926/items/HIWG9WFF"],"itemData":{"id":15838,"type":"article-journal","title":"Use of North American Breeding Bird Survey data in avian conservation assessments","container-title":"The Condor","page":"594–606","volume":"119","issue":"3","source":"Google Scholar","author":[{"family":"Rosenberg","given":"Kenneth V."},{"family":"Blancher","given":"Peter J."},{"family":"Stanton","given":"Jessica C."},{"family":"Panjabi","given":"Arvind O."}],"issued":{"date-parts":[["2017"]]}},"label":"page"}],"schema":"https://github.com/citation-style-language/schema/raw/master/csl-citation.json"} </w:instrText>
      </w:r>
      <w:r w:rsidR="00860A83">
        <w:rPr>
          <w:rFonts w:ascii="Times New Roman" w:hAnsi="Times New Roman" w:cs="Times New Roman"/>
        </w:rPr>
        <w:fldChar w:fldCharType="separate"/>
      </w:r>
      <w:r w:rsidR="00860A83" w:rsidRPr="00860A83">
        <w:rPr>
          <w:rFonts w:ascii="Times New Roman" w:hAnsi="Times New Roman" w:cs="Times New Roman"/>
        </w:rPr>
        <w:t>(Rosenberg et al. 2016, 2017)</w:t>
      </w:r>
      <w:r w:rsidR="00860A83">
        <w:rPr>
          <w:rFonts w:ascii="Times New Roman" w:hAnsi="Times New Roman" w:cs="Times New Roman"/>
        </w:rPr>
        <w:fldChar w:fldCharType="end"/>
      </w:r>
      <w:r w:rsidR="00F503D0">
        <w:rPr>
          <w:rFonts w:ascii="Times New Roman" w:hAnsi="Times New Roman" w:cs="Times New Roman"/>
        </w:rPr>
        <w:t>.  The emphasis on fine spat</w:t>
      </w:r>
      <w:r w:rsidR="00B04D21">
        <w:rPr>
          <w:rFonts w:ascii="Times New Roman" w:hAnsi="Times New Roman" w:cs="Times New Roman"/>
        </w:rPr>
        <w:t xml:space="preserve">ial resolution was motivated by </w:t>
      </w:r>
      <w:r w:rsidR="00F503D0">
        <w:rPr>
          <w:rFonts w:ascii="Times New Roman" w:hAnsi="Times New Roman" w:cs="Times New Roman"/>
        </w:rPr>
        <w:t>requests from</w:t>
      </w:r>
      <w:r w:rsidR="00B04D21">
        <w:rPr>
          <w:rFonts w:ascii="Times New Roman" w:hAnsi="Times New Roman" w:cs="Times New Roman"/>
        </w:rPr>
        <w:t>, both,</w:t>
      </w:r>
      <w:r w:rsidR="00F503D0">
        <w:rPr>
          <w:rFonts w:ascii="Times New Roman" w:hAnsi="Times New Roman" w:cs="Times New Roman"/>
        </w:rPr>
        <w:t xml:space="preserve"> researcher</w:t>
      </w:r>
      <w:r w:rsidR="00ED7731">
        <w:rPr>
          <w:rFonts w:ascii="Times New Roman" w:hAnsi="Times New Roman" w:cs="Times New Roman"/>
        </w:rPr>
        <w:t>s</w:t>
      </w:r>
      <w:r w:rsidR="00F503D0">
        <w:rPr>
          <w:rFonts w:ascii="Times New Roman" w:hAnsi="Times New Roman" w:cs="Times New Roman"/>
        </w:rPr>
        <w:t xml:space="preserve"> wishing to conduct research at </w:t>
      </w:r>
      <w:r w:rsidR="00860A83">
        <w:rPr>
          <w:rFonts w:ascii="Times New Roman" w:hAnsi="Times New Roman" w:cs="Times New Roman"/>
        </w:rPr>
        <w:t>relatively fine spatial scales</w:t>
      </w:r>
      <w:r w:rsidR="001C0838">
        <w:rPr>
          <w:rFonts w:ascii="Times New Roman" w:hAnsi="Times New Roman" w:cs="Times New Roman"/>
        </w:rPr>
        <w:t>,</w:t>
      </w:r>
      <w:r w:rsidR="00B04D21">
        <w:rPr>
          <w:rFonts w:ascii="Times New Roman" w:hAnsi="Times New Roman" w:cs="Times New Roman"/>
        </w:rPr>
        <w:t xml:space="preserve"> and </w:t>
      </w:r>
      <w:r w:rsidR="00883A30">
        <w:rPr>
          <w:rFonts w:ascii="Times New Roman" w:hAnsi="Times New Roman" w:cs="Times New Roman"/>
        </w:rPr>
        <w:t xml:space="preserve">Audubon </w:t>
      </w:r>
      <w:r w:rsidR="00B04D21">
        <w:rPr>
          <w:rFonts w:ascii="Times New Roman" w:hAnsi="Times New Roman" w:cs="Times New Roman"/>
        </w:rPr>
        <w:t>Christmas Bird Count volunteers</w:t>
      </w:r>
      <w:r w:rsidR="003E0990">
        <w:rPr>
          <w:rFonts w:ascii="Times New Roman" w:hAnsi="Times New Roman" w:cs="Times New Roman"/>
        </w:rPr>
        <w:t>,</w:t>
      </w:r>
      <w:r w:rsidR="00B04D21">
        <w:rPr>
          <w:rFonts w:ascii="Times New Roman" w:hAnsi="Times New Roman" w:cs="Times New Roman"/>
        </w:rPr>
        <w:t xml:space="preserve"> who wish to learn how bird numbers have changed </w:t>
      </w:r>
      <w:r w:rsidR="00860A83">
        <w:rPr>
          <w:rFonts w:ascii="Times New Roman" w:hAnsi="Times New Roman" w:cs="Times New Roman"/>
        </w:rPr>
        <w:t xml:space="preserve">over the years </w:t>
      </w:r>
      <w:r w:rsidR="00B04D21">
        <w:rPr>
          <w:rFonts w:ascii="Times New Roman" w:hAnsi="Times New Roman" w:cs="Times New Roman"/>
        </w:rPr>
        <w:t>in their local area.</w:t>
      </w:r>
      <w:r w:rsidR="00824247">
        <w:rPr>
          <w:rFonts w:ascii="Times New Roman" w:hAnsi="Times New Roman" w:cs="Times New Roman"/>
        </w:rPr>
        <w:t xml:space="preserve"> </w:t>
      </w:r>
      <w:r w:rsidR="00860A83">
        <w:rPr>
          <w:rFonts w:ascii="Times New Roman" w:hAnsi="Times New Roman" w:cs="Times New Roman"/>
        </w:rPr>
        <w:t xml:space="preserve">Given these two emphases, we did not incorporate additional model terms necessary for creating annual abundance indices. </w:t>
      </w:r>
      <w:r w:rsidR="00ED7731">
        <w:rPr>
          <w:rFonts w:ascii="Times New Roman" w:hAnsi="Times New Roman" w:cs="Times New Roman"/>
        </w:rPr>
        <w:t xml:space="preserve"> </w:t>
      </w:r>
      <w:r>
        <w:rPr>
          <w:rFonts w:ascii="Times New Roman" w:hAnsi="Times New Roman" w:cs="Times New Roman"/>
        </w:rPr>
        <w:t xml:space="preserve">These indices are </w:t>
      </w:r>
      <w:r w:rsidR="003E0990">
        <w:rPr>
          <w:rFonts w:ascii="Times New Roman" w:hAnsi="Times New Roman" w:cs="Times New Roman"/>
        </w:rPr>
        <w:t>critical</w:t>
      </w:r>
      <w:r>
        <w:rPr>
          <w:rFonts w:ascii="Times New Roman" w:hAnsi="Times New Roman" w:cs="Times New Roman"/>
        </w:rPr>
        <w:t xml:space="preserve"> for</w:t>
      </w:r>
      <w:r w:rsidR="003E0990">
        <w:rPr>
          <w:rFonts w:ascii="Times New Roman" w:hAnsi="Times New Roman" w:cs="Times New Roman"/>
        </w:rPr>
        <w:t xml:space="preserve"> those who wish to look beyond</w:t>
      </w:r>
      <w:r>
        <w:rPr>
          <w:rFonts w:ascii="Times New Roman" w:hAnsi="Times New Roman" w:cs="Times New Roman"/>
        </w:rPr>
        <w:t xml:space="preserve"> single, long-term trends,</w:t>
      </w:r>
      <w:r w:rsidR="003E0990">
        <w:rPr>
          <w:rFonts w:ascii="Times New Roman" w:hAnsi="Times New Roman" w:cs="Times New Roman"/>
        </w:rPr>
        <w:t xml:space="preserve"> at</w:t>
      </w:r>
      <w:r>
        <w:rPr>
          <w:rFonts w:ascii="Times New Roman" w:hAnsi="Times New Roman" w:cs="Times New Roman"/>
        </w:rPr>
        <w:t xml:space="preserve"> detailed time </w:t>
      </w:r>
      <w:r>
        <w:rPr>
          <w:rFonts w:ascii="Times New Roman" w:hAnsi="Times New Roman" w:cs="Times New Roman"/>
        </w:rPr>
        <w:lastRenderedPageBreak/>
        <w:t xml:space="preserve">series that give more information about the nature of abundance changes.  </w:t>
      </w:r>
      <w:r w:rsidR="00860A83">
        <w:rPr>
          <w:rFonts w:ascii="Times New Roman" w:hAnsi="Times New Roman" w:cs="Times New Roman"/>
        </w:rPr>
        <w:t xml:space="preserve">Creating these annual indices is done by adding an additional random effect per cell and year, and </w:t>
      </w:r>
      <w:r w:rsidR="00D86C0E">
        <w:rPr>
          <w:rFonts w:ascii="Times New Roman" w:hAnsi="Times New Roman" w:cs="Times New Roman"/>
        </w:rPr>
        <w:t>combining</w:t>
      </w:r>
      <w:r w:rsidR="00860A83">
        <w:rPr>
          <w:rFonts w:ascii="Times New Roman" w:hAnsi="Times New Roman" w:cs="Times New Roman"/>
        </w:rPr>
        <w:t xml:space="preserve"> these effects </w:t>
      </w:r>
      <w:r w:rsidR="00D86C0E">
        <w:rPr>
          <w:rFonts w:ascii="Times New Roman" w:hAnsi="Times New Roman" w:cs="Times New Roman"/>
        </w:rPr>
        <w:t>with</w:t>
      </w:r>
      <w:r w:rsidR="00860A83">
        <w:rPr>
          <w:rFonts w:ascii="Times New Roman" w:hAnsi="Times New Roman" w:cs="Times New Roman"/>
        </w:rPr>
        <w:t xml:space="preserve"> </w:t>
      </w:r>
      <m:oMath>
        <m:r>
          <w:rPr>
            <w:rFonts w:ascii="Cambria Math" w:hAnsi="Cambria Math" w:cs="Times New Roman"/>
          </w:rPr>
          <m:t>α</m:t>
        </m:r>
      </m:oMath>
      <w:r w:rsidR="00860A83">
        <w:rPr>
          <w:rFonts w:ascii="Times New Roman" w:eastAsiaTheme="minorEastAsia" w:hAnsi="Times New Roman" w:cs="Times New Roman"/>
        </w:rPr>
        <w:t xml:space="preserve"> and </w:t>
      </w:r>
      <m:oMath>
        <m:r>
          <w:rPr>
            <w:rFonts w:ascii="Cambria Math" w:eastAsiaTheme="minorEastAsia" w:hAnsi="Cambria Math" w:cs="Times New Roman"/>
          </w:rPr>
          <m:t>τ</m:t>
        </m:r>
      </m:oMath>
      <w:r w:rsidR="00BE1458">
        <w:rPr>
          <w:rFonts w:ascii="Times New Roman" w:eastAsiaTheme="minorEastAsia" w:hAnsi="Times New Roman" w:cs="Times New Roman"/>
        </w:rPr>
        <w:t>. Adding this effect to the SVC model is easily done</w:t>
      </w:r>
      <w:r w:rsidR="003E0990">
        <w:rPr>
          <w:rFonts w:ascii="Times New Roman" w:eastAsiaTheme="minorEastAsia" w:hAnsi="Times New Roman" w:cs="Times New Roman"/>
        </w:rPr>
        <w:t xml:space="preserve"> in R-INLA.  </w:t>
      </w:r>
      <w:r w:rsidR="00ED7731">
        <w:rPr>
          <w:rFonts w:ascii="Times New Roman" w:eastAsiaTheme="minorEastAsia" w:hAnsi="Times New Roman" w:cs="Times New Roman"/>
        </w:rPr>
        <w:t>T</w:t>
      </w:r>
      <w:r w:rsidR="003E0990">
        <w:rPr>
          <w:rFonts w:ascii="Times New Roman" w:eastAsiaTheme="minorEastAsia" w:hAnsi="Times New Roman" w:cs="Times New Roman"/>
        </w:rPr>
        <w:t>his effect could be specified as exchangeable</w:t>
      </w:r>
      <w:r w:rsidR="001C0838">
        <w:rPr>
          <w:rFonts w:ascii="Times New Roman" w:eastAsiaTheme="minorEastAsia" w:hAnsi="Times New Roman" w:cs="Times New Roman"/>
        </w:rPr>
        <w:t>,</w:t>
      </w:r>
      <w:r w:rsidR="003E0990">
        <w:rPr>
          <w:rFonts w:ascii="Times New Roman" w:eastAsiaTheme="minorEastAsia" w:hAnsi="Times New Roman" w:cs="Times New Roman"/>
        </w:rPr>
        <w:t xml:space="preserve"> or have spatial or temporal structure.  </w:t>
      </w:r>
      <w:r w:rsidR="001C0838">
        <w:rPr>
          <w:rFonts w:ascii="Times New Roman" w:eastAsiaTheme="minorEastAsia" w:hAnsi="Times New Roman" w:cs="Times New Roman"/>
        </w:rPr>
        <w:t xml:space="preserve">For this dataset, preliminary trials showed that adding </w:t>
      </w:r>
      <w:r w:rsidR="00ED7731">
        <w:rPr>
          <w:rFonts w:ascii="Times New Roman" w:eastAsiaTheme="minorEastAsia" w:hAnsi="Times New Roman" w:cs="Times New Roman"/>
        </w:rPr>
        <w:t xml:space="preserve">an exchangeable effect </w:t>
      </w:r>
      <w:r w:rsidR="001C0838">
        <w:rPr>
          <w:rFonts w:ascii="Times New Roman" w:eastAsiaTheme="minorEastAsia" w:hAnsi="Times New Roman" w:cs="Times New Roman"/>
        </w:rPr>
        <w:t xml:space="preserve">to the </w:t>
      </w:r>
      <w:r w:rsidR="008F2D46">
        <w:rPr>
          <w:rFonts w:ascii="Times New Roman" w:eastAsiaTheme="minorEastAsia" w:hAnsi="Times New Roman" w:cs="Times New Roman"/>
        </w:rPr>
        <w:t>model increased computing time to</w:t>
      </w:r>
      <w:r w:rsidR="001C0838">
        <w:rPr>
          <w:rFonts w:ascii="Times New Roman" w:eastAsiaTheme="minorEastAsia" w:hAnsi="Times New Roman" w:cs="Times New Roman"/>
        </w:rPr>
        <w:t xml:space="preserve"> </w:t>
      </w:r>
      <w:r w:rsidR="00D86C0E">
        <w:rPr>
          <w:rFonts w:ascii="Times New Roman" w:eastAsiaTheme="minorEastAsia" w:hAnsi="Times New Roman" w:cs="Times New Roman"/>
        </w:rPr>
        <w:t xml:space="preserve">approximately </w:t>
      </w:r>
      <w:r w:rsidR="008F2D46">
        <w:rPr>
          <w:rFonts w:ascii="Times New Roman" w:eastAsiaTheme="minorEastAsia" w:hAnsi="Times New Roman" w:cs="Times New Roman"/>
        </w:rPr>
        <w:t>1 hour</w:t>
      </w:r>
      <w:r w:rsidR="001C083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We did not </w:t>
      </w:r>
      <w:r w:rsidR="001C0838">
        <w:rPr>
          <w:rFonts w:ascii="Times New Roman" w:eastAsiaTheme="minorEastAsia" w:hAnsi="Times New Roman" w:cs="Times New Roman"/>
        </w:rPr>
        <w:t xml:space="preserve">explore this model variant </w:t>
      </w:r>
      <w:r w:rsidR="003E0990">
        <w:rPr>
          <w:rFonts w:ascii="Times New Roman" w:eastAsiaTheme="minorEastAsia" w:hAnsi="Times New Roman" w:cs="Times New Roman"/>
        </w:rPr>
        <w:t>in depth because producing annual abundance indices was not a primary goal of this effort</w:t>
      </w:r>
      <w:r>
        <w:rPr>
          <w:rFonts w:ascii="Times New Roman" w:eastAsiaTheme="minorEastAsia" w:hAnsi="Times New Roman" w:cs="Times New Roman"/>
        </w:rPr>
        <w:t>.</w:t>
      </w:r>
    </w:p>
    <w:p w14:paraId="1DD9FFAD" w14:textId="77777777" w:rsidR="00BE1458" w:rsidRDefault="00BE1458" w:rsidP="00305174">
      <w:pPr>
        <w:pStyle w:val="NoSpacing"/>
        <w:spacing w:line="480" w:lineRule="auto"/>
        <w:rPr>
          <w:rFonts w:ascii="Times New Roman" w:eastAsiaTheme="minorEastAsia" w:hAnsi="Times New Roman" w:cs="Times New Roman"/>
        </w:rPr>
      </w:pPr>
    </w:p>
    <w:p w14:paraId="4F3264BE" w14:textId="77777777" w:rsidR="00824247" w:rsidRDefault="003B578C" w:rsidP="00305174">
      <w:pPr>
        <w:pStyle w:val="NoSpacing"/>
        <w:spacing w:line="480" w:lineRule="auto"/>
        <w:rPr>
          <w:rFonts w:ascii="Times New Roman" w:hAnsi="Times New Roman" w:cs="Times New Roman"/>
        </w:rPr>
      </w:pPr>
      <w:r>
        <w:rPr>
          <w:rFonts w:ascii="Times New Roman" w:hAnsi="Times New Roman" w:cs="Times New Roman"/>
        </w:rPr>
        <w:t>Despite the differences note</w:t>
      </w:r>
      <w:r w:rsidR="009A1696">
        <w:rPr>
          <w:rFonts w:ascii="Times New Roman" w:hAnsi="Times New Roman" w:cs="Times New Roman"/>
        </w:rPr>
        <w:t xml:space="preserve">d above, we </w:t>
      </w:r>
      <w:r w:rsidR="006A59AC">
        <w:rPr>
          <w:rFonts w:ascii="Times New Roman" w:hAnsi="Times New Roman" w:cs="Times New Roman"/>
        </w:rPr>
        <w:t>learned</w:t>
      </w:r>
      <w:r w:rsidR="009A1696">
        <w:rPr>
          <w:rFonts w:ascii="Times New Roman" w:hAnsi="Times New Roman" w:cs="Times New Roman"/>
        </w:rPr>
        <w:t xml:space="preserve"> that aggregate trends resulting from the SVC and standard approaches are similar in direction and magnitude. Precision at aggregate levels is </w:t>
      </w:r>
      <w:r w:rsidR="00883A30">
        <w:rPr>
          <w:rFonts w:ascii="Times New Roman" w:hAnsi="Times New Roman" w:cs="Times New Roman"/>
        </w:rPr>
        <w:t>generally</w:t>
      </w:r>
      <w:r w:rsidR="009A1696">
        <w:rPr>
          <w:rFonts w:ascii="Times New Roman" w:hAnsi="Times New Roman" w:cs="Times New Roman"/>
        </w:rPr>
        <w:t xml:space="preserve"> similar</w:t>
      </w:r>
      <w:r w:rsidR="00074384">
        <w:rPr>
          <w:rFonts w:ascii="Times New Roman" w:hAnsi="Times New Roman" w:cs="Times New Roman"/>
        </w:rPr>
        <w:t>,</w:t>
      </w:r>
      <w:r w:rsidR="009A1696">
        <w:rPr>
          <w:rFonts w:ascii="Times New Roman" w:hAnsi="Times New Roman" w:cs="Times New Roman"/>
        </w:rPr>
        <w:t xml:space="preserve"> if not a bit lower </w:t>
      </w:r>
      <w:r w:rsidR="00A03BFC">
        <w:rPr>
          <w:rFonts w:ascii="Times New Roman" w:hAnsi="Times New Roman" w:cs="Times New Roman"/>
        </w:rPr>
        <w:t xml:space="preserve">with the SVC approach, </w:t>
      </w:r>
      <w:r w:rsidR="009A1696">
        <w:rPr>
          <w:rFonts w:ascii="Times New Roman" w:hAnsi="Times New Roman" w:cs="Times New Roman"/>
        </w:rPr>
        <w:t xml:space="preserve">due to different assumptions about how precision should, or should not, be related to </w:t>
      </w:r>
      <w:r w:rsidR="00074384">
        <w:rPr>
          <w:rFonts w:ascii="Times New Roman" w:hAnsi="Times New Roman" w:cs="Times New Roman"/>
        </w:rPr>
        <w:t xml:space="preserve">the spatial distribution of </w:t>
      </w:r>
      <w:r w:rsidR="00A03BFC">
        <w:rPr>
          <w:rFonts w:ascii="Times New Roman" w:hAnsi="Times New Roman" w:cs="Times New Roman"/>
        </w:rPr>
        <w:t>counts</w:t>
      </w:r>
      <w:r w:rsidR="00074384">
        <w:rPr>
          <w:rFonts w:ascii="Times New Roman" w:hAnsi="Times New Roman" w:cs="Times New Roman"/>
        </w:rPr>
        <w:t xml:space="preserve">.  </w:t>
      </w:r>
      <w:r w:rsidR="00A03BFC">
        <w:rPr>
          <w:rFonts w:ascii="Times New Roman" w:hAnsi="Times New Roman" w:cs="Times New Roman"/>
        </w:rPr>
        <w:t>Our results</w:t>
      </w:r>
      <w:r w:rsidR="009A1696">
        <w:rPr>
          <w:rFonts w:ascii="Times New Roman" w:hAnsi="Times New Roman" w:cs="Times New Roman"/>
        </w:rPr>
        <w:t xml:space="preserve"> su</w:t>
      </w:r>
      <w:r w:rsidR="00A03BFC">
        <w:rPr>
          <w:rFonts w:ascii="Times New Roman" w:hAnsi="Times New Roman" w:cs="Times New Roman"/>
        </w:rPr>
        <w:t>ggests that an SVC approach can produce fine-</w:t>
      </w:r>
      <w:r w:rsidR="009A1696">
        <w:rPr>
          <w:rFonts w:ascii="Times New Roman" w:hAnsi="Times New Roman" w:cs="Times New Roman"/>
        </w:rPr>
        <w:t xml:space="preserve">scaled trends </w:t>
      </w:r>
      <w:r w:rsidR="00074384">
        <w:rPr>
          <w:rFonts w:ascii="Times New Roman" w:hAnsi="Times New Roman" w:cs="Times New Roman"/>
        </w:rPr>
        <w:t>for some audiences</w:t>
      </w:r>
      <w:r w:rsidR="00A03BFC">
        <w:rPr>
          <w:rFonts w:ascii="Times New Roman" w:hAnsi="Times New Roman" w:cs="Times New Roman"/>
        </w:rPr>
        <w:t>,</w:t>
      </w:r>
      <w:r w:rsidR="00074384">
        <w:rPr>
          <w:rFonts w:ascii="Times New Roman" w:hAnsi="Times New Roman" w:cs="Times New Roman"/>
        </w:rPr>
        <w:t xml:space="preserve"> without </w:t>
      </w:r>
      <w:r w:rsidR="00A03BFC">
        <w:rPr>
          <w:rFonts w:ascii="Times New Roman" w:hAnsi="Times New Roman" w:cs="Times New Roman"/>
        </w:rPr>
        <w:t>paying a large price in precision,</w:t>
      </w:r>
      <w:r w:rsidR="00074384">
        <w:rPr>
          <w:rFonts w:ascii="Times New Roman" w:hAnsi="Times New Roman" w:cs="Times New Roman"/>
        </w:rPr>
        <w:t xml:space="preserve"> while producing aggregate trends for other audiences. These dual benefits, along with increased computational efficiency, make the SVC approach an attractive comp</w:t>
      </w:r>
      <w:r w:rsidR="00A03BFC">
        <w:rPr>
          <w:rFonts w:ascii="Times New Roman" w:hAnsi="Times New Roman" w:cs="Times New Roman"/>
        </w:rPr>
        <w:t xml:space="preserve">lement to the standard approach, one </w:t>
      </w:r>
      <w:r w:rsidR="002F3E59">
        <w:rPr>
          <w:rFonts w:ascii="Times New Roman" w:hAnsi="Times New Roman" w:cs="Times New Roman"/>
        </w:rPr>
        <w:t>worthy of</w:t>
      </w:r>
      <w:r w:rsidR="00A03BFC">
        <w:rPr>
          <w:rFonts w:ascii="Times New Roman" w:hAnsi="Times New Roman" w:cs="Times New Roman"/>
        </w:rPr>
        <w:t xml:space="preserve"> further </w:t>
      </w:r>
      <w:commentRangeStart w:id="186"/>
      <w:r w:rsidR="002F3E59">
        <w:rPr>
          <w:rFonts w:ascii="Times New Roman" w:hAnsi="Times New Roman" w:cs="Times New Roman"/>
        </w:rPr>
        <w:t>exploration</w:t>
      </w:r>
      <w:commentRangeEnd w:id="186"/>
      <w:r w:rsidR="00821122">
        <w:rPr>
          <w:rStyle w:val="CommentReference"/>
        </w:rPr>
        <w:commentReference w:id="186"/>
      </w:r>
      <w:r w:rsidR="00074384">
        <w:rPr>
          <w:rFonts w:ascii="Times New Roman" w:hAnsi="Times New Roman" w:cs="Times New Roman"/>
        </w:rPr>
        <w:t>.</w:t>
      </w:r>
    </w:p>
    <w:p w14:paraId="5B4F9F25" w14:textId="77777777" w:rsidR="00824247" w:rsidRDefault="00824247" w:rsidP="00305174">
      <w:pPr>
        <w:pStyle w:val="NoSpacing"/>
        <w:spacing w:line="480" w:lineRule="auto"/>
        <w:rPr>
          <w:rFonts w:ascii="Times New Roman" w:hAnsi="Times New Roman" w:cs="Times New Roman"/>
        </w:rPr>
      </w:pPr>
    </w:p>
    <w:p w14:paraId="18992B48" w14:textId="77777777" w:rsidR="00252CB5" w:rsidRPr="002F3E59" w:rsidRDefault="002F3E59" w:rsidP="00305174">
      <w:pPr>
        <w:pStyle w:val="NoSpacing"/>
        <w:spacing w:line="480" w:lineRule="auto"/>
        <w:rPr>
          <w:rFonts w:ascii="Times New Roman" w:hAnsi="Times New Roman" w:cs="Times New Roman"/>
          <w:b/>
        </w:rPr>
      </w:pPr>
      <w:r>
        <w:rPr>
          <w:rFonts w:ascii="Times New Roman" w:hAnsi="Times New Roman" w:cs="Times New Roman"/>
          <w:b/>
        </w:rPr>
        <w:t>Acknowledgements</w:t>
      </w:r>
    </w:p>
    <w:p w14:paraId="471E1EA8" w14:textId="5FA37962" w:rsidR="001D2A93" w:rsidRDefault="001D2A93" w:rsidP="00305174">
      <w:pPr>
        <w:pStyle w:val="NoSpacing"/>
        <w:spacing w:line="480" w:lineRule="auto"/>
        <w:rPr>
          <w:rFonts w:ascii="Times New Roman" w:hAnsi="Times New Roman" w:cs="Times New Roman"/>
        </w:rPr>
      </w:pPr>
      <w:r>
        <w:rPr>
          <w:rFonts w:ascii="Times New Roman" w:hAnsi="Times New Roman" w:cs="Times New Roman"/>
        </w:rPr>
        <w:t>We thank</w:t>
      </w:r>
      <w:r w:rsidR="00ED7731">
        <w:rPr>
          <w:rFonts w:ascii="Times New Roman" w:hAnsi="Times New Roman" w:cs="Times New Roman"/>
        </w:rPr>
        <w:t xml:space="preserve"> people</w:t>
      </w:r>
      <w:r>
        <w:rPr>
          <w:rFonts w:ascii="Times New Roman" w:hAnsi="Times New Roman" w:cs="Times New Roman"/>
        </w:rPr>
        <w:t xml:space="preserve">. </w:t>
      </w:r>
      <w:ins w:id="187" w:author="Michel, Nicole" w:date="2018-10-17T16:45:00Z">
        <w:r w:rsidR="00D5621D">
          <w:rPr>
            <w:rFonts w:ascii="Times New Roman" w:hAnsi="Times New Roman" w:cs="Times New Roman"/>
          </w:rPr>
          <w:t xml:space="preserve">Good people </w:t>
        </w:r>
        <w:r w:rsidR="00D5621D" w:rsidRPr="00D5621D">
          <w:rPr>
            <w:rFonts w:ascii="Times New Roman" w:hAnsi="Times New Roman" w:cs="Times New Roman"/>
          </w:rPr>
          <w:sym w:font="Wingdings" w:char="F04A"/>
        </w:r>
      </w:ins>
    </w:p>
    <w:p w14:paraId="698AE108" w14:textId="77777777" w:rsidR="00252CB5" w:rsidRDefault="00252CB5" w:rsidP="00305174">
      <w:pPr>
        <w:pStyle w:val="NoSpacing"/>
        <w:spacing w:line="480" w:lineRule="auto"/>
        <w:rPr>
          <w:rFonts w:ascii="Times New Roman" w:hAnsi="Times New Roman" w:cs="Times New Roman"/>
        </w:rPr>
      </w:pPr>
    </w:p>
    <w:p w14:paraId="0FE7CD1F" w14:textId="77777777"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Literature Cited</w:t>
      </w:r>
    </w:p>
    <w:p w14:paraId="4AB4D03D" w14:textId="77777777" w:rsidR="00305174" w:rsidRPr="00305174" w:rsidRDefault="00252CB5" w:rsidP="00305174">
      <w:pPr>
        <w:pStyle w:val="Bibliography"/>
        <w:rPr>
          <w:rFonts w:ascii="Times New Roman" w:hAnsi="Times New Roman" w:cs="Times New Roman"/>
        </w:rPr>
      </w:pPr>
      <w:r>
        <w:fldChar w:fldCharType="begin"/>
      </w:r>
      <w:r w:rsidR="00305174">
        <w:instrText xml:space="preserve"> ADDIN ZOTERO_BIBL {"uncited":[],"omitted":[],"custom":[]} CSL_BIBLIOGRAPHY </w:instrText>
      </w:r>
      <w:r>
        <w:fldChar w:fldCharType="separate"/>
      </w:r>
      <w:r w:rsidR="00305174" w:rsidRPr="00305174">
        <w:rPr>
          <w:rFonts w:ascii="Times New Roman" w:hAnsi="Times New Roman" w:cs="Times New Roman"/>
        </w:rPr>
        <w:t>Banerjee, S., B. P. Carlin, and A. E. Gelfand (2014). Hierarchical Modeling and Analysis for Spatial Data. CRC Press, Boca Raton, Florida.</w:t>
      </w:r>
    </w:p>
    <w:p w14:paraId="15A593E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Besag, J., J. York, and A. Molliè (1991). Bayesian image restoration, with two applications in spatial statistics. Annals of the Institute of Statistical Mathematics 43:1–59.</w:t>
      </w:r>
    </w:p>
    <w:p w14:paraId="0C287D7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Blangiardo, M., M. Cameletti, G. Baio, and H. Rue (2013). Spatial and spatio-temporal models with R-INLA. Spatial and Spatio-Temporal Epidemiology 7:39–55.</w:t>
      </w:r>
    </w:p>
    <w:p w14:paraId="0861B83D"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Bled, F., J. Sauer, K. Pardieck, P. Doherty, and J. A. Royle (2013). Modeling trends from North American Breeding Bird Survey data: a spatially explicit approach. PLoS ONE 8:e81867.</w:t>
      </w:r>
    </w:p>
    <w:p w14:paraId="27E5C19F"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Bock, C. E., and T. L. Root (1981). The Christmas Bird Count and avian ecology. Studies in Avian Biology 6:17–23.</w:t>
      </w:r>
    </w:p>
    <w:p w14:paraId="3441B2D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Butcher, G. S., M. R. Fuller, L. S. McAllister, and P. H. Geissler (1990). An evaluation of the Christmas Bird Count for monitoring population trends of selected species. Wildlife Society Bulletin 18:129–134.</w:t>
      </w:r>
    </w:p>
    <w:p w14:paraId="5777109D"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Butcher, G. S., and C. E. McCulloch (1988). The influence of observer effort on the number of individual birds recorded on Christmas Bird Counts. In Survey Designs and Statistical Methods for the Estimation of Avian Population Trends (Sauer, J. R. and Droege, S., Editors). Biological Report 90:120–129.</w:t>
      </w:r>
    </w:p>
    <w:p w14:paraId="0DC53273"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Congdon, P. (2014). Applied Bayesian Modelling. John Wiley &amp; Sons.</w:t>
      </w:r>
    </w:p>
    <w:p w14:paraId="612D3054"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Czado, C., T. Gneiting, and L. Held (2009). Predictive model assessment for count data. Biometrics 65:1254–1261.</w:t>
      </w:r>
    </w:p>
    <w:p w14:paraId="1DA3FC7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Dawid, A. P. (1984). Statistical theory: the prequential approach. Journal of the Royal Statistical Society. Series A (General):278–292.</w:t>
      </w:r>
    </w:p>
    <w:p w14:paraId="3718C43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Dickinson, J. L., B. Zuckerberg, and D. N. Bonter (2010). Citizen science as an ecological research tool: challenges and benefits. Annual review of ecology, evolution, and systematics 41:149–172.</w:t>
      </w:r>
    </w:p>
    <w:p w14:paraId="4C2D0052"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Dunn, E. H., C. M. Francis, P. J. Blancher, S. R. Drennan, M. A. Howe, D. Lepage, C. S. Robbins, K. V. Rosenberg, J. R. Sauer, and K. G. Smith (2005). Enhancing the scientific value of the Christmas Bird Count. The Auk 122:338–346.</w:t>
      </w:r>
    </w:p>
    <w:p w14:paraId="7572316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Finley, A. O. (2011). Comparing spatially-varying coefficients models for analysis of ecological data with non-stationary and anisotropic residual dependence. Methods in Ecology and Evolution 2:143–154.</w:t>
      </w:r>
    </w:p>
    <w:p w14:paraId="38DE915D"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Gelfand, A. E., H.-J. Kim, C. F. Sirmans, and S. Banerjee (2003). Spatial modeling with spatially varying coefficient processes. Journal of the American Statistical Association 98:387–396.</w:t>
      </w:r>
    </w:p>
    <w:p w14:paraId="4D7B7F51"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Gneiting, T., and A. E. Raftery (2007). Strictly proper scoring rules, prediction, and estimation. Journal of the American Statistical Association 102:359–378.</w:t>
      </w:r>
    </w:p>
    <w:p w14:paraId="15D01AC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Held, L., B. Schrödle, and H. avard Rue (2010). Posterior and cross-validatory predictive checks: a comparison of MCMC and INLA. In Statistical modelling and regression structures. Springer, pp. 91–110.</w:t>
      </w:r>
    </w:p>
    <w:p w14:paraId="6BA0CBD0"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Hochachka, W. M., D. Fink, R. A. Hutchinson, D. Sheldon, Wong, Weng-Keen, and S. Kelling (2012). Data-intensive science applied to broad-scale citizen science. Trends in Ecology &amp; Evolution 27:130–137.</w:t>
      </w:r>
    </w:p>
    <w:p w14:paraId="12B7E440"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Linden, A., and S. Mantyniemi (2011). Using the negative binomial distribution to model overdispersion in ecological count data. Ecology 92:1414–1421.</w:t>
      </w:r>
    </w:p>
    <w:p w14:paraId="33BC1E21"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Lindgren, F., and H. Rue (2015). Bayesian spatial modelling with R-INLA. Journal of Statistical Software 63:19.</w:t>
      </w:r>
    </w:p>
    <w:p w14:paraId="52DC9847"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(1999). Controlling for varying effort in count surveys: an analysis of Christmas Bird Count data. Journal of Agricultural, Biological, and Environmental Statistics 4:116–125.</w:t>
      </w:r>
    </w:p>
    <w:p w14:paraId="73CAAFC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(2002). A hierarchical analysis of population change with application to Cerulean Warblers. Ecology 83:2832–2840.</w:t>
      </w:r>
    </w:p>
    <w:p w14:paraId="41C6A39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(2016). Bayesian cross-validation for model evaluation and selection, with application to the North American Breeding Bird Survey. Ecology 97:1746–1758.</w:t>
      </w:r>
    </w:p>
    <w:p w14:paraId="7C7F7F98"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(2006). A hierarchical model for regional analysis of population change using Christmas Bird Count data, with application to the American Black Duck. The Condor 108:13–24.</w:t>
      </w:r>
    </w:p>
    <w:p w14:paraId="424EE7F3"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(2017). Model selection for the North American Breeding Bird Survey: A comparison of methods. The Condor 119:546–556.</w:t>
      </w:r>
    </w:p>
    <w:p w14:paraId="68252752"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Pettit, L. I. (1990). The conditional predictive ordinate for the normal distribution. Journal of the Royal Statistical Society. Series B (Methodological):175–184.</w:t>
      </w:r>
    </w:p>
    <w:p w14:paraId="74627104"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 Core Team (2016). R: A language and environment for statistical computing. R Foundation for Statistical Computing, Vienna, Austria.</w:t>
      </w:r>
    </w:p>
    <w:p w14:paraId="7F96ACC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Robbins, C. S., J. R. Sauer, R. S. Greenberg, and S. Droege (1989). Population declines in North American birds that migrate to the neotropics. Proceedings of the National Academy of Sciences 86:7658–7662.</w:t>
      </w:r>
    </w:p>
    <w:p w14:paraId="5270022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P. J. Blancher, J. C. Stanton, and A. O. Panjabi (2017). Use of North American Breeding Bird Survey data in avian conservation assessments. The Condor 119:594–606.</w:t>
      </w:r>
    </w:p>
    <w:p w14:paraId="2E1039C3"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J. A. Kennedy, R. Dettmers, R. P. Ford, D. Reynolds, J. D. Alexander, C. J. Beardmore, P. J. Blancher, R. E. Bogart, and G. S. Butcher (2016). Partners in flight landbird conservation plan: 2016 revision for Canada and continental United States. Partners in Flight Science Committee.</w:t>
      </w:r>
    </w:p>
    <w:p w14:paraId="3F84B74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Rue, H., S. Martino, and N. Chopin (2009). Approximate Bayesian inference for latent Gaussian models by using integrated nested Laplace approximations. Journal of the Royal Statistical Society: Series B (Statistical Methodology) 71:319–392.</w:t>
      </w:r>
    </w:p>
    <w:p w14:paraId="6177AC34"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Rue, H., A. Riebler, S. H. Sørbye, J. B. Illian, D. P. Simpson, and F. K. Lindgren (2017). Bayesian computing with INLA: a review. Annual Review of Statistics and Its Application 4:395–421.</w:t>
      </w:r>
    </w:p>
    <w:p w14:paraId="47163470"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J. E. Fallon, and R. Johnson (2003). Use of North American Breeding Bird Survey data to estimate population change for bird conservation regions. The Journal of Wildlife Management 67:372–389.</w:t>
      </w:r>
    </w:p>
    <w:p w14:paraId="39E67598"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and W. A. Link (2011). Analysis of the North American Breeding Bird Survey using hierarchical models. The Auk 128:87–98.</w:t>
      </w:r>
    </w:p>
    <w:p w14:paraId="593A17F1"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K. L. Pardieck, D. J. Ziolkowski Jr, A. C. Smith, M.-A. R. Hudson, V. Rodriguez, H. Berlanga, D. K. Niven, and W. A. Link (2017). The first 50 years of the North American Breeding Bird Survey. The Condor 119:576–593.</w:t>
      </w:r>
    </w:p>
    <w:p w14:paraId="24B55C9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Simpson, D., H. Rue, A. Riebler, T. G. Martins, and S. H. Sørbye (2017). Penalising model component complexity: a principled, practical approach to constructing priors. Statistical Science 32:1–28.</w:t>
      </w:r>
    </w:p>
    <w:p w14:paraId="5CAD866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Smith, A. C., M.-A. R. Hudson, C. M. Downes, and C. M. Francis (2015). Change points in the population trends of aerial-insectivorous birds in North America: synchronized in time across species and regions. PLOS ONE 10:e0130768.</w:t>
      </w:r>
    </w:p>
    <w:p w14:paraId="080A5286"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Soykan, C. U., J. Sauer, J. G. Schuetz, G. S. LeBaron, K. Dale, and G. M. Langham (2016). Population trends for North American winter birds based on hierarchical models. Ecosphere 7:e01351.</w:t>
      </w:r>
    </w:p>
    <w:p w14:paraId="0F0C9322"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Thogmartin, W. E., J. R. Sauer, and M. G. Knutson (2004). A hierarchical spatial model of avian abundance with application to Cerulean Warblers. Ecological Applications 14:1766–1779.</w:t>
      </w:r>
    </w:p>
    <w:p w14:paraId="7075388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Waller, L. A., and C. A. Gotway (2004). Applied Spatial Statistics for Public Health Data. John Wiley &amp; Sons, New York, NY.</w:t>
      </w:r>
    </w:p>
    <w:p w14:paraId="5C0636DB" w14:textId="77777777" w:rsidR="00252CB5" w:rsidRDefault="00252CB5" w:rsidP="00305174">
      <w:pPr>
        <w:pStyle w:val="NoSpacing"/>
        <w:spacing w:line="480" w:lineRule="auto"/>
        <w:rPr>
          <w:rFonts w:ascii="Times New Roman" w:hAnsi="Times New Roman" w:cs="Times New Roman"/>
        </w:rPr>
      </w:pPr>
      <w:r>
        <w:rPr>
          <w:rFonts w:ascii="Times New Roman" w:hAnsi="Times New Roman" w:cs="Times New Roman"/>
        </w:rPr>
        <w:fldChar w:fldCharType="end"/>
      </w:r>
    </w:p>
    <w:p w14:paraId="7573692A" w14:textId="77777777" w:rsidR="00252CB5" w:rsidRPr="00ED7731" w:rsidRDefault="00ED7731" w:rsidP="00305174">
      <w:pPr>
        <w:pStyle w:val="NoSpacing"/>
        <w:spacing w:line="480" w:lineRule="auto"/>
        <w:rPr>
          <w:rFonts w:ascii="Times New Roman" w:hAnsi="Times New Roman" w:cs="Times New Roman"/>
          <w:b/>
        </w:rPr>
      </w:pPr>
      <w:r w:rsidRPr="00ED7731">
        <w:rPr>
          <w:rFonts w:ascii="Times New Roman" w:hAnsi="Times New Roman" w:cs="Times New Roman"/>
          <w:b/>
        </w:rPr>
        <w:t>Supplemental Information</w:t>
      </w:r>
    </w:p>
    <w:p w14:paraId="679668E4" w14:textId="77777777" w:rsidR="00ED7731" w:rsidRDefault="00ED7731" w:rsidP="00305174">
      <w:pPr>
        <w:pStyle w:val="NoSpacing"/>
        <w:spacing w:line="480" w:lineRule="auto"/>
        <w:rPr>
          <w:rFonts w:ascii="Times New Roman" w:hAnsi="Times New Roman" w:cs="Times New Roman"/>
        </w:rPr>
      </w:pPr>
      <w:r>
        <w:rPr>
          <w:rFonts w:ascii="Times New Roman" w:hAnsi="Times New Roman" w:cs="Times New Roman"/>
        </w:rPr>
        <w:t xml:space="preserve">All code and data needed to reproduce the SVC analysis is available at </w:t>
      </w:r>
      <w:r w:rsidRPr="00ED7731">
        <w:rPr>
          <w:rFonts w:ascii="Times New Roman" w:hAnsi="Times New Roman" w:cs="Times New Roman"/>
        </w:rPr>
        <w:t>https://github.com/tmeeha/inlaSVCBC</w:t>
      </w:r>
      <w:r>
        <w:rPr>
          <w:rFonts w:ascii="Times New Roman" w:hAnsi="Times New Roman" w:cs="Times New Roman"/>
        </w:rPr>
        <w:t>.</w:t>
      </w:r>
    </w:p>
    <w:p w14:paraId="1042DDC1" w14:textId="77777777" w:rsidR="00200B8C" w:rsidRDefault="00200B8C" w:rsidP="00305174">
      <w:pPr>
        <w:spacing w:line="480" w:lineRule="auto"/>
        <w:rPr>
          <w:rFonts w:ascii="Times New Roman" w:hAnsi="Times New Roman" w:cs="Times New Roman"/>
          <w:b/>
        </w:rPr>
      </w:pPr>
      <w:r>
        <w:rPr>
          <w:rFonts w:ascii="Times New Roman" w:hAnsi="Times New Roman" w:cs="Times New Roman"/>
          <w:b/>
        </w:rPr>
        <w:br w:type="page"/>
      </w:r>
    </w:p>
    <w:p w14:paraId="7041F04E" w14:textId="77777777" w:rsidR="003D2A9E" w:rsidRDefault="003D2A9E" w:rsidP="00305174">
      <w:pPr>
        <w:pStyle w:val="NoSpacing"/>
        <w:spacing w:line="480" w:lineRule="auto"/>
        <w:rPr>
          <w:rFonts w:ascii="Times New Roman" w:hAnsi="Times New Roman" w:cs="Times New Roman"/>
          <w:b/>
        </w:rPr>
      </w:pPr>
    </w:p>
    <w:p w14:paraId="2CACCD35" w14:textId="77777777"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Figure Captions</w:t>
      </w:r>
    </w:p>
    <w:p w14:paraId="7C49413E" w14:textId="77777777" w:rsidR="00252CB5" w:rsidRDefault="00252CB5" w:rsidP="00305174">
      <w:pPr>
        <w:pStyle w:val="NoSpacing"/>
        <w:spacing w:line="480" w:lineRule="auto"/>
        <w:rPr>
          <w:rFonts w:ascii="Times New Roman" w:hAnsi="Times New Roman" w:cs="Times New Roman"/>
        </w:rPr>
      </w:pPr>
    </w:p>
    <w:p w14:paraId="2158E34F" w14:textId="77777777" w:rsidR="00A00968" w:rsidRDefault="00A00968" w:rsidP="00305174">
      <w:pPr>
        <w:spacing w:line="480" w:lineRule="auto"/>
        <w:rPr>
          <w:rFonts w:ascii="Times New Roman" w:hAnsi="Times New Roman" w:cs="Times New Roman"/>
        </w:rPr>
      </w:pPr>
      <w:r>
        <w:rPr>
          <w:rFonts w:ascii="Times New Roman" w:hAnsi="Times New Roman" w:cs="Times New Roman"/>
        </w:rPr>
        <w:t>Figure 1.</w:t>
      </w:r>
      <w:r w:rsidR="00FC494D">
        <w:rPr>
          <w:rFonts w:ascii="Times New Roman" w:hAnsi="Times New Roman" w:cs="Times New Roman"/>
        </w:rPr>
        <w:t xml:space="preserve"> </w:t>
      </w:r>
      <w:r w:rsidR="009C2786">
        <w:rPr>
          <w:rFonts w:ascii="Times New Roman" w:hAnsi="Times New Roman" w:cs="Times New Roman"/>
        </w:rPr>
        <w:t>G</w:t>
      </w:r>
      <w:r w:rsidR="00FC494D">
        <w:rPr>
          <w:rFonts w:ascii="Times New Roman" w:hAnsi="Times New Roman" w:cs="Times New Roman"/>
        </w:rPr>
        <w:t xml:space="preserve">rid cells used for spatial </w:t>
      </w:r>
      <w:r w:rsidR="009C2786">
        <w:rPr>
          <w:rFonts w:ascii="Times New Roman" w:hAnsi="Times New Roman" w:cs="Times New Roman"/>
        </w:rPr>
        <w:t>modeling</w:t>
      </w:r>
      <w:r w:rsidR="00FC494D">
        <w:rPr>
          <w:rFonts w:ascii="Times New Roman" w:hAnsi="Times New Roman" w:cs="Times New Roman"/>
        </w:rPr>
        <w:t xml:space="preserve"> of Christmas Bird Count data</w:t>
      </w:r>
      <w:r w:rsidR="009C2786">
        <w:rPr>
          <w:rFonts w:ascii="Times New Roman" w:hAnsi="Times New Roman" w:cs="Times New Roman"/>
        </w:rPr>
        <w:t xml:space="preserve">.  </w:t>
      </w:r>
      <w:r w:rsidR="00883A30">
        <w:rPr>
          <w:rFonts w:ascii="Times New Roman" w:hAnsi="Times New Roman" w:cs="Times New Roman"/>
        </w:rPr>
        <w:t xml:space="preserve">(A) </w:t>
      </w:r>
      <w:r w:rsidR="009C2786">
        <w:rPr>
          <w:rFonts w:ascii="Times New Roman" w:hAnsi="Times New Roman" w:cs="Times New Roman"/>
        </w:rPr>
        <w:t>Cells were uniform, with 100 km sides, and were trimmed to a non-convex hull (red line) encompassing the count circle locations (blue circles).  The number of count circles per grid cell (B) ranged from 0 to 20 and averaged 2.</w:t>
      </w:r>
      <w:r w:rsidR="00883A30">
        <w:rPr>
          <w:rFonts w:ascii="Times New Roman" w:hAnsi="Times New Roman" w:cs="Times New Roman"/>
        </w:rPr>
        <w:t>43</w:t>
      </w:r>
      <w:r w:rsidR="009C2786">
        <w:rPr>
          <w:rFonts w:ascii="Times New Roman" w:hAnsi="Times New Roman" w:cs="Times New Roman"/>
        </w:rPr>
        <w:t>. Cells with 0 circles were included during model analysis but removed for subsequent assessment of resulting trends (Figs. 2-4).</w:t>
      </w:r>
    </w:p>
    <w:p w14:paraId="6A1503DF" w14:textId="77777777" w:rsidR="00D4218A" w:rsidRDefault="00D4218A" w:rsidP="00305174">
      <w:pPr>
        <w:spacing w:line="480" w:lineRule="auto"/>
        <w:rPr>
          <w:rFonts w:ascii="Times New Roman" w:hAnsi="Times New Roman" w:cs="Times New Roman"/>
        </w:rPr>
      </w:pPr>
    </w:p>
    <w:p w14:paraId="4342685D" w14:textId="77777777" w:rsidR="00A00968" w:rsidRPr="00D4218A" w:rsidRDefault="00A00968" w:rsidP="00305174">
      <w:pPr>
        <w:spacing w:line="480" w:lineRule="auto"/>
        <w:rPr>
          <w:rFonts w:ascii="Times New Roman" w:eastAsiaTheme="minorEastAsia" w:hAnsi="Times New Roman" w:cs="Times New Roman"/>
        </w:rPr>
      </w:pPr>
      <w:r>
        <w:rPr>
          <w:rFonts w:ascii="Times New Roman" w:hAnsi="Times New Roman" w:cs="Times New Roman"/>
        </w:rPr>
        <w:t>Figure 2.</w:t>
      </w:r>
      <w:r w:rsidR="009C2786">
        <w:rPr>
          <w:rFonts w:ascii="Times New Roman" w:hAnsi="Times New Roman" w:cs="Times New Roman"/>
        </w:rPr>
        <w:t xml:space="preserve"> Maps </w:t>
      </w:r>
      <w:r w:rsidR="00D4218A">
        <w:rPr>
          <w:rFonts w:ascii="Times New Roman" w:hAnsi="Times New Roman" w:cs="Times New Roman"/>
        </w:rPr>
        <w:t>showing spatial variation in</w:t>
      </w:r>
      <w:r w:rsidR="009C2786">
        <w:rPr>
          <w:rFonts w:ascii="Times New Roman" w:hAnsi="Times New Roman" w:cs="Times New Roman"/>
        </w:rPr>
        <w:t xml:space="preserve"> posterior medians for parameters</w:t>
      </w:r>
      <w:r w:rsidR="00B43E21">
        <w:rPr>
          <w:rFonts w:ascii="Times New Roman"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C2786">
        <w:rPr>
          <w:rFonts w:ascii="Times New Roman" w:hAnsi="Times New Roman" w:cs="Times New Roman"/>
        </w:rPr>
        <w:t xml:space="preserve"> (</w:t>
      </w:r>
      <w:r w:rsidR="00883A30">
        <w:rPr>
          <w:rFonts w:ascii="Times New Roman" w:hAnsi="Times New Roman" w:cs="Times New Roman"/>
        </w:rPr>
        <w:t>A</w:t>
      </w:r>
      <w:r w:rsidR="009C2786">
        <w:rPr>
          <w:rFonts w:ascii="Times New Roman" w:hAnsi="Times New Roman" w:cs="Times New Roman"/>
        </w:rPr>
        <w:t>lpha</w:t>
      </w:r>
      <w:r w:rsidR="00883A30">
        <w:rPr>
          <w:rFonts w:ascii="Times New Roman" w:hAnsi="Times New Roman" w:cs="Times New Roman"/>
        </w:rPr>
        <w:t>, relative abundance index</w:t>
      </w:r>
      <w:r w:rsidR="009C2786">
        <w:rPr>
          <w:rFonts w:ascii="Times New Roman" w:hAnsi="Times New Roman" w:cs="Times New Roman"/>
        </w:rPr>
        <w:t>),</w:t>
      </w:r>
      <w:r w:rsidR="00B43E21">
        <w:rPr>
          <w:rFonts w:ascii="Times New Roman" w:hAnsi="Times New Roman" w:cs="Times New Roman"/>
        </w:rPr>
        <w:t xml:space="preserve"> (B)</w:t>
      </w:r>
      <w:r w:rsidR="009C27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D4218A">
        <w:rPr>
          <w:rFonts w:ascii="Times New Roman" w:hAnsi="Times New Roman" w:cs="Times New Roman"/>
        </w:rPr>
        <w:t>(</w:t>
      </w:r>
      <w:r w:rsidR="00883A30">
        <w:rPr>
          <w:rFonts w:ascii="Times New Roman" w:hAnsi="Times New Roman" w:cs="Times New Roman"/>
        </w:rPr>
        <w:t xml:space="preserve">Epsilon, </w:t>
      </w:r>
      <w:r w:rsidR="00D4218A">
        <w:rPr>
          <w:rFonts w:ascii="Times New Roman" w:hAnsi="Times New Roman" w:cs="Times New Roman"/>
        </w:rPr>
        <w:t>effort-</w:t>
      </w:r>
      <w:r w:rsidR="009C2786">
        <w:rPr>
          <w:rFonts w:ascii="Times New Roman" w:hAnsi="Times New Roman" w:cs="Times New Roman"/>
        </w:rPr>
        <w:t xml:space="preserve">effect exponent) </w:t>
      </w:r>
      <w:r w:rsidR="00B43E2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hAnsi="Times New Roman" w:cs="Times New Roman"/>
        </w:rPr>
        <w:t xml:space="preserve"> </w:t>
      </w:r>
      <w:r w:rsidR="009C2786">
        <w:rPr>
          <w:rFonts w:ascii="Times New Roman" w:hAnsi="Times New Roman" w:cs="Times New Roman"/>
        </w:rPr>
        <w:t>(</w:t>
      </w:r>
      <w:r w:rsidR="00883A30">
        <w:rPr>
          <w:rFonts w:ascii="Times New Roman" w:hAnsi="Times New Roman" w:cs="Times New Roman"/>
        </w:rPr>
        <w:t>T</w:t>
      </w:r>
      <w:r w:rsidR="00B43E21">
        <w:rPr>
          <w:rFonts w:ascii="Times New Roman" w:hAnsi="Times New Roman" w:cs="Times New Roman"/>
        </w:rPr>
        <w:t xml:space="preserve">au, </w:t>
      </w:r>
      <w:r w:rsidR="009C2786">
        <w:rPr>
          <w:rFonts w:ascii="Times New Roman" w:hAnsi="Times New Roman" w:cs="Times New Roman"/>
        </w:rPr>
        <w:t xml:space="preserve">long-term </w:t>
      </w:r>
      <w:r w:rsidR="00D4218A">
        <w:rPr>
          <w:rFonts w:ascii="Times New Roman" w:hAnsi="Times New Roman" w:cs="Times New Roman"/>
        </w:rPr>
        <w:t xml:space="preserve">log-linear </w:t>
      </w:r>
      <w:r w:rsidR="009C2786">
        <w:rPr>
          <w:rFonts w:ascii="Times New Roman" w:hAnsi="Times New Roman" w:cs="Times New Roman"/>
        </w:rPr>
        <w:t>trend</w:t>
      </w:r>
      <w:r w:rsidR="00D4218A">
        <w:rPr>
          <w:rFonts w:ascii="Times New Roman" w:hAnsi="Times New Roman" w:cs="Times New Roman"/>
        </w:rPr>
        <w:t>, percent change per year</w:t>
      </w:r>
      <w:r w:rsidR="009C2786">
        <w:rPr>
          <w:rFonts w:ascii="Times New Roman" w:hAnsi="Times New Roman" w:cs="Times New Roman"/>
        </w:rPr>
        <w:t xml:space="preserve">) per grid cell. </w:t>
      </w:r>
      <w:r w:rsidR="00D4218A">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B43E21">
        <w:rPr>
          <w:rFonts w:ascii="Times New Roman" w:eastAsiaTheme="minorEastAsia" w:hAnsi="Times New Roman" w:cs="Times New Roman"/>
        </w:rPr>
        <w:t xml:space="preserve">(C) </w:t>
      </w:r>
      <w:r w:rsidR="00D4218A">
        <w:rPr>
          <w:rFonts w:ascii="Times New Roman" w:eastAsiaTheme="minorEastAsia" w:hAnsi="Times New Roman" w:cs="Times New Roman"/>
        </w:rPr>
        <w:t xml:space="preserve">all estimates and </w:t>
      </w:r>
      <w:r w:rsidR="00B43E21">
        <w:rPr>
          <w:rFonts w:ascii="Times New Roman" w:eastAsiaTheme="minorEastAsia" w:hAnsi="Times New Roman" w:cs="Times New Roman"/>
        </w:rPr>
        <w:t xml:space="preserve">(D) only </w:t>
      </w:r>
      <w:r w:rsidR="00D4218A">
        <w:rPr>
          <w:rFonts w:ascii="Times New Roman" w:eastAsiaTheme="minorEastAsia" w:hAnsi="Times New Roman" w:cs="Times New Roman"/>
        </w:rPr>
        <w:t>those significantly different from 0 are shown.</w:t>
      </w:r>
    </w:p>
    <w:p w14:paraId="65AA9645" w14:textId="77777777" w:rsidR="00A00968" w:rsidRDefault="00A00968" w:rsidP="00305174">
      <w:pPr>
        <w:spacing w:line="480" w:lineRule="auto"/>
        <w:rPr>
          <w:rFonts w:ascii="Times New Roman" w:hAnsi="Times New Roman" w:cs="Times New Roman"/>
        </w:rPr>
      </w:pPr>
    </w:p>
    <w:p w14:paraId="5C53B0C7" w14:textId="77777777" w:rsidR="00A00968" w:rsidRDefault="00A00968" w:rsidP="00305174">
      <w:pPr>
        <w:spacing w:line="480" w:lineRule="auto"/>
        <w:rPr>
          <w:rFonts w:ascii="Times New Roman" w:hAnsi="Times New Roman" w:cs="Times New Roman"/>
        </w:rPr>
      </w:pPr>
      <w:r>
        <w:rPr>
          <w:rFonts w:ascii="Times New Roman" w:hAnsi="Times New Roman" w:cs="Times New Roman"/>
        </w:rPr>
        <w:t>Figure 3.</w:t>
      </w:r>
      <w:r w:rsidR="00D4218A">
        <w:rPr>
          <w:rFonts w:ascii="Times New Roman" w:hAnsi="Times New Roman" w:cs="Times New Roman"/>
        </w:rPr>
        <w:t xml:space="preserve"> Comparison of posterior median trends, aggregated to Bird Conservation Regions, produced by (A) SVC and (B) standard methods, showing spatial variation in their relationships and their pairwise correlation (C). The dark grey diagonal line represents equality.</w:t>
      </w:r>
    </w:p>
    <w:p w14:paraId="11B1A8B9" w14:textId="77777777" w:rsidR="00A00968" w:rsidRDefault="00A00968" w:rsidP="00305174">
      <w:pPr>
        <w:spacing w:line="480" w:lineRule="auto"/>
        <w:rPr>
          <w:rFonts w:ascii="Times New Roman" w:hAnsi="Times New Roman" w:cs="Times New Roman"/>
        </w:rPr>
      </w:pPr>
    </w:p>
    <w:p w14:paraId="67A2804B" w14:textId="77777777" w:rsidR="00200B8C" w:rsidRDefault="00A00968" w:rsidP="00305174">
      <w:pPr>
        <w:spacing w:line="480" w:lineRule="auto"/>
        <w:rPr>
          <w:rFonts w:ascii="Times New Roman" w:hAnsi="Times New Roman" w:cs="Times New Roman"/>
        </w:rPr>
      </w:pPr>
      <w:r>
        <w:rPr>
          <w:rFonts w:ascii="Times New Roman" w:hAnsi="Times New Roman" w:cs="Times New Roman"/>
        </w:rPr>
        <w:t>Figure 4.</w:t>
      </w:r>
      <w:r w:rsidR="00B43E21">
        <w:rPr>
          <w:rFonts w:ascii="Times New Roman" w:hAnsi="Times New Roman" w:cs="Times New Roman"/>
        </w:rPr>
        <w:t xml:space="preserve"> </w:t>
      </w:r>
      <w:r w:rsidR="00334110">
        <w:rPr>
          <w:rFonts w:ascii="Times New Roman" w:hAnsi="Times New Roman" w:cs="Times New Roman"/>
        </w:rPr>
        <w:t>Comparison of 95% credible interval widths</w:t>
      </w:r>
      <w:r w:rsidR="00B43E21">
        <w:rPr>
          <w:rFonts w:ascii="Times New Roman" w:hAnsi="Times New Roman" w:cs="Times New Roman"/>
        </w:rPr>
        <w:t xml:space="preserve"> for (A) estimates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43E21">
        <w:rPr>
          <w:rFonts w:ascii="Times New Roman" w:hAnsi="Times New Roman" w:cs="Times New Roman"/>
        </w:rPr>
        <w:t xml:space="preserve"> (</w:t>
      </w:r>
      <w:r w:rsidR="00883A30">
        <w:rPr>
          <w:rFonts w:ascii="Times New Roman" w:hAnsi="Times New Roman" w:cs="Times New Roman"/>
        </w:rPr>
        <w:t xml:space="preserve">Tau, </w:t>
      </w:r>
      <w:r w:rsidR="00B43E21">
        <w:rPr>
          <w:rFonts w:ascii="Times New Roman" w:hAnsi="Times New Roman" w:cs="Times New Roman"/>
        </w:rPr>
        <w:t>long-term log-linear trend, percent change per year per grid cell</w:t>
      </w:r>
      <w:r w:rsidR="00334110">
        <w:rPr>
          <w:rFonts w:ascii="Times New Roman" w:hAnsi="Times New Roman" w:cs="Times New Roman"/>
        </w:rPr>
        <w:t>)</w:t>
      </w:r>
      <w:r w:rsidR="00B43E21">
        <w:rPr>
          <w:rFonts w:ascii="Times New Roman" w:hAnsi="Times New Roman" w:cs="Times New Roman"/>
        </w:rPr>
        <w:t xml:space="preserve"> from the SVC model and (B) analogous trends produced using the standard analysis and aggregated to Bird Conservation Regions</w:t>
      </w:r>
      <w:r w:rsidR="00334110">
        <w:rPr>
          <w:rFonts w:ascii="Times New Roman" w:hAnsi="Times New Roman" w:cs="Times New Roman"/>
        </w:rPr>
        <w:t>, shown as maps and (C) summarized with box plots.</w:t>
      </w:r>
      <w:r w:rsidR="00200B8C">
        <w:rPr>
          <w:rFonts w:ascii="Times New Roman" w:hAnsi="Times New Roman" w:cs="Times New Roman"/>
        </w:rPr>
        <w:br w:type="page"/>
      </w:r>
    </w:p>
    <w:p w14:paraId="6020BB33" w14:textId="77777777" w:rsidR="00252CB5" w:rsidRDefault="00252CB5" w:rsidP="00305174">
      <w:pPr>
        <w:pStyle w:val="NoSpacing"/>
        <w:spacing w:line="480" w:lineRule="auto"/>
        <w:rPr>
          <w:rFonts w:ascii="Times New Roman" w:hAnsi="Times New Roman" w:cs="Times New Roman"/>
        </w:rPr>
      </w:pPr>
    </w:p>
    <w:p w14:paraId="62BA7A54" w14:textId="77777777" w:rsidR="00252CB5" w:rsidRDefault="00FC7AA9" w:rsidP="00305174">
      <w:pPr>
        <w:pStyle w:val="NoSpacing"/>
        <w:spacing w:line="480" w:lineRule="auto"/>
        <w:rPr>
          <w:rFonts w:ascii="Times New Roman" w:hAnsi="Times New Roman" w:cs="Times New Roman"/>
          <w:b/>
        </w:rPr>
      </w:pPr>
      <w:r>
        <w:rPr>
          <w:rFonts w:ascii="Times New Roman" w:hAnsi="Times New Roman" w:cs="Times New Roman"/>
          <w:b/>
        </w:rPr>
        <w:t>Figure 1</w:t>
      </w:r>
    </w:p>
    <w:p w14:paraId="26F3CA73" w14:textId="77777777" w:rsidR="002E79E3" w:rsidRDefault="002E79E3" w:rsidP="00305174">
      <w:pPr>
        <w:pStyle w:val="NoSpacing"/>
        <w:spacing w:line="480" w:lineRule="auto"/>
        <w:rPr>
          <w:rFonts w:ascii="Times New Roman" w:hAnsi="Times New Roman" w:cs="Times New Roman"/>
          <w:b/>
        </w:rPr>
      </w:pPr>
    </w:p>
    <w:p w14:paraId="71AA60C3" w14:textId="77777777" w:rsidR="00FC7AA9" w:rsidRDefault="00FC7AA9" w:rsidP="00305174">
      <w:pPr>
        <w:pStyle w:val="NoSpacing"/>
        <w:spacing w:line="480" w:lineRule="auto"/>
        <w:rPr>
          <w:rFonts w:ascii="Times New Roman" w:hAnsi="Times New Roman" w:cs="Times New Roman"/>
          <w:b/>
        </w:rPr>
      </w:pPr>
    </w:p>
    <w:p w14:paraId="304F0184" w14:textId="77777777" w:rsidR="002E79E3" w:rsidRDefault="002E79E3" w:rsidP="00305174">
      <w:pPr>
        <w:pStyle w:val="NoSpacing"/>
        <w:spacing w:line="480" w:lineRule="auto"/>
        <w:rPr>
          <w:rFonts w:ascii="Times New Roman" w:hAnsi="Times New Roman" w:cs="Times New Roman"/>
          <w:b/>
        </w:rPr>
      </w:pPr>
    </w:p>
    <w:p w14:paraId="61F9F559" w14:textId="77777777" w:rsidR="002E79E3" w:rsidRDefault="00FC494D"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659014FB" wp14:editId="6381D612">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14:paraId="4D4653B6" w14:textId="77777777" w:rsidR="002E79E3" w:rsidRDefault="002E79E3" w:rsidP="00305174">
      <w:pPr>
        <w:pStyle w:val="NoSpacing"/>
        <w:spacing w:line="480" w:lineRule="auto"/>
        <w:rPr>
          <w:rFonts w:ascii="Times New Roman" w:hAnsi="Times New Roman" w:cs="Times New Roman"/>
          <w:b/>
        </w:rPr>
      </w:pPr>
    </w:p>
    <w:p w14:paraId="1E065B0A" w14:textId="77777777" w:rsidR="002E79E3" w:rsidRDefault="002E79E3" w:rsidP="00305174">
      <w:pPr>
        <w:spacing w:line="480" w:lineRule="auto"/>
        <w:rPr>
          <w:rFonts w:ascii="Times New Roman" w:hAnsi="Times New Roman" w:cs="Times New Roman"/>
          <w:b/>
        </w:rPr>
      </w:pPr>
      <w:r>
        <w:rPr>
          <w:rFonts w:ascii="Times New Roman" w:hAnsi="Times New Roman" w:cs="Times New Roman"/>
          <w:b/>
        </w:rPr>
        <w:br w:type="page"/>
      </w:r>
    </w:p>
    <w:p w14:paraId="74DF5403" w14:textId="77777777" w:rsidR="002E79E3" w:rsidRDefault="002E79E3" w:rsidP="00305174">
      <w:pPr>
        <w:pStyle w:val="NoSpacing"/>
        <w:spacing w:line="480" w:lineRule="auto"/>
        <w:rPr>
          <w:rFonts w:ascii="Times New Roman" w:hAnsi="Times New Roman" w:cs="Times New Roman"/>
          <w:b/>
        </w:rPr>
      </w:pPr>
    </w:p>
    <w:p w14:paraId="36A6FEF0" w14:textId="77777777"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 xml:space="preserve">Figure </w:t>
      </w:r>
      <w:commentRangeStart w:id="188"/>
      <w:r>
        <w:rPr>
          <w:rFonts w:ascii="Times New Roman" w:hAnsi="Times New Roman" w:cs="Times New Roman"/>
          <w:b/>
        </w:rPr>
        <w:t>2</w:t>
      </w:r>
      <w:commentRangeEnd w:id="188"/>
      <w:r w:rsidR="00821122">
        <w:rPr>
          <w:rStyle w:val="CommentReference"/>
        </w:rPr>
        <w:commentReference w:id="188"/>
      </w:r>
    </w:p>
    <w:p w14:paraId="3F8EFCCD" w14:textId="77777777" w:rsidR="00FC7AA9" w:rsidRDefault="00FC7AA9" w:rsidP="00305174">
      <w:pPr>
        <w:pStyle w:val="NoSpacing"/>
        <w:spacing w:line="480" w:lineRule="auto"/>
        <w:rPr>
          <w:rFonts w:ascii="Times New Roman" w:hAnsi="Times New Roman" w:cs="Times New Roman"/>
          <w:b/>
        </w:rPr>
      </w:pPr>
    </w:p>
    <w:p w14:paraId="6B85267A" w14:textId="77777777" w:rsidR="00FC494D" w:rsidRDefault="00FC494D" w:rsidP="00305174">
      <w:pPr>
        <w:pStyle w:val="NoSpacing"/>
        <w:spacing w:line="480" w:lineRule="auto"/>
        <w:rPr>
          <w:rFonts w:ascii="Times New Roman" w:hAnsi="Times New Roman" w:cs="Times New Roman"/>
          <w:b/>
        </w:rPr>
      </w:pPr>
    </w:p>
    <w:p w14:paraId="6E2206A3" w14:textId="77777777" w:rsidR="00FC494D" w:rsidRDefault="00FC494D" w:rsidP="00305174">
      <w:pPr>
        <w:pStyle w:val="NoSpacing"/>
        <w:spacing w:line="480" w:lineRule="auto"/>
        <w:rPr>
          <w:rFonts w:ascii="Times New Roman" w:hAnsi="Times New Roman" w:cs="Times New Roman"/>
          <w:b/>
        </w:rPr>
      </w:pPr>
    </w:p>
    <w:p w14:paraId="2A657FD8" w14:textId="77777777" w:rsidR="00FC7AA9"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06FE582B" wp14:editId="6689251D">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12E65936" w14:textId="77777777" w:rsidR="002E79E3" w:rsidRDefault="002E79E3" w:rsidP="00305174">
      <w:pPr>
        <w:pStyle w:val="NoSpacing"/>
        <w:spacing w:line="480" w:lineRule="auto"/>
        <w:rPr>
          <w:rFonts w:ascii="Times New Roman" w:hAnsi="Times New Roman" w:cs="Times New Roman"/>
          <w:b/>
        </w:rPr>
      </w:pPr>
      <w:bookmarkStart w:id="189" w:name="_GoBack"/>
      <w:bookmarkEnd w:id="189"/>
    </w:p>
    <w:p w14:paraId="29F93AFE" w14:textId="77777777" w:rsidR="002E79E3" w:rsidRDefault="002E79E3" w:rsidP="00305174">
      <w:pPr>
        <w:pStyle w:val="NoSpacing"/>
        <w:spacing w:line="480" w:lineRule="auto"/>
        <w:rPr>
          <w:rFonts w:ascii="Times New Roman" w:hAnsi="Times New Roman" w:cs="Times New Roman"/>
          <w:b/>
        </w:rPr>
      </w:pPr>
    </w:p>
    <w:p w14:paraId="5958FBF6" w14:textId="77777777" w:rsidR="00FC494D" w:rsidRDefault="00FC494D" w:rsidP="00305174">
      <w:pPr>
        <w:spacing w:line="480" w:lineRule="auto"/>
        <w:rPr>
          <w:rFonts w:ascii="Times New Roman" w:hAnsi="Times New Roman" w:cs="Times New Roman"/>
          <w:b/>
        </w:rPr>
      </w:pPr>
      <w:r>
        <w:rPr>
          <w:rFonts w:ascii="Times New Roman" w:hAnsi="Times New Roman" w:cs="Times New Roman"/>
          <w:b/>
        </w:rPr>
        <w:br w:type="page"/>
      </w:r>
    </w:p>
    <w:p w14:paraId="45C6F677" w14:textId="77777777" w:rsidR="00E010E4" w:rsidRDefault="00E010E4" w:rsidP="00305174">
      <w:pPr>
        <w:pStyle w:val="NoSpacing"/>
        <w:spacing w:line="480" w:lineRule="auto"/>
        <w:rPr>
          <w:rFonts w:ascii="Times New Roman" w:hAnsi="Times New Roman" w:cs="Times New Roman"/>
          <w:b/>
        </w:rPr>
      </w:pPr>
    </w:p>
    <w:p w14:paraId="7CEA14DC" w14:textId="77777777"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Figure 3.</w:t>
      </w:r>
    </w:p>
    <w:p w14:paraId="3B2F2FC3" w14:textId="77777777" w:rsidR="002E79E3" w:rsidRDefault="002E79E3" w:rsidP="00305174">
      <w:pPr>
        <w:pStyle w:val="NoSpacing"/>
        <w:spacing w:line="480" w:lineRule="auto"/>
        <w:rPr>
          <w:rFonts w:ascii="Times New Roman" w:hAnsi="Times New Roman" w:cs="Times New Roman"/>
          <w:b/>
        </w:rPr>
      </w:pPr>
    </w:p>
    <w:p w14:paraId="1C481ECA" w14:textId="77777777" w:rsidR="00FC7AA9" w:rsidRDefault="00FC7AA9" w:rsidP="00305174">
      <w:pPr>
        <w:pStyle w:val="NoSpacing"/>
        <w:spacing w:line="480" w:lineRule="auto"/>
        <w:rPr>
          <w:rFonts w:ascii="Times New Roman" w:hAnsi="Times New Roman" w:cs="Times New Roman"/>
          <w:b/>
        </w:rPr>
      </w:pPr>
    </w:p>
    <w:p w14:paraId="15D1E1C9" w14:textId="77777777" w:rsidR="00FC7AA9" w:rsidRDefault="00FC7AA9" w:rsidP="00305174">
      <w:pPr>
        <w:pStyle w:val="NoSpacing"/>
        <w:spacing w:line="480" w:lineRule="auto"/>
        <w:rPr>
          <w:rFonts w:ascii="Times New Roman" w:hAnsi="Times New Roman" w:cs="Times New Roman"/>
          <w:b/>
        </w:rPr>
      </w:pPr>
    </w:p>
    <w:p w14:paraId="2FCF8A8D" w14:textId="77777777" w:rsidR="002E79E3"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3661ABEB" wp14:editId="5C0D1CCD">
            <wp:extent cx="5943600" cy="381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48031558" w14:textId="77777777" w:rsidR="002E79E3" w:rsidRDefault="002E79E3" w:rsidP="00305174">
      <w:pPr>
        <w:pStyle w:val="NoSpacing"/>
        <w:spacing w:line="480" w:lineRule="auto"/>
        <w:rPr>
          <w:rFonts w:ascii="Times New Roman" w:hAnsi="Times New Roman" w:cs="Times New Roman"/>
          <w:b/>
        </w:rPr>
      </w:pPr>
    </w:p>
    <w:p w14:paraId="3956ADCE" w14:textId="77777777" w:rsidR="00767C56" w:rsidRDefault="00767C56" w:rsidP="00305174">
      <w:pPr>
        <w:pStyle w:val="NoSpacing"/>
        <w:spacing w:line="480" w:lineRule="auto"/>
        <w:rPr>
          <w:rFonts w:ascii="Times New Roman" w:hAnsi="Times New Roman" w:cs="Times New Roman"/>
          <w:b/>
        </w:rPr>
      </w:pPr>
    </w:p>
    <w:p w14:paraId="4D5693B3" w14:textId="77777777" w:rsidR="00767C56" w:rsidRDefault="00767C56" w:rsidP="00305174">
      <w:pPr>
        <w:spacing w:line="480" w:lineRule="auto"/>
        <w:rPr>
          <w:rFonts w:ascii="Times New Roman" w:hAnsi="Times New Roman" w:cs="Times New Roman"/>
          <w:b/>
        </w:rPr>
      </w:pPr>
      <w:r>
        <w:rPr>
          <w:rFonts w:ascii="Times New Roman" w:hAnsi="Times New Roman" w:cs="Times New Roman"/>
          <w:b/>
        </w:rPr>
        <w:br w:type="page"/>
      </w:r>
    </w:p>
    <w:p w14:paraId="0D6D0808" w14:textId="77777777" w:rsidR="00767C56" w:rsidRDefault="00767C56" w:rsidP="00305174">
      <w:pPr>
        <w:pStyle w:val="NoSpacing"/>
        <w:spacing w:line="480" w:lineRule="auto"/>
        <w:rPr>
          <w:rFonts w:ascii="Times New Roman" w:hAnsi="Times New Roman" w:cs="Times New Roman"/>
          <w:b/>
        </w:rPr>
      </w:pPr>
    </w:p>
    <w:p w14:paraId="2AD9D1C1" w14:textId="77777777" w:rsidR="00767C56" w:rsidRDefault="00767C56" w:rsidP="00305174">
      <w:pPr>
        <w:pStyle w:val="NoSpacing"/>
        <w:spacing w:line="480" w:lineRule="auto"/>
        <w:rPr>
          <w:rFonts w:ascii="Times New Roman" w:hAnsi="Times New Roman" w:cs="Times New Roman"/>
          <w:b/>
        </w:rPr>
      </w:pPr>
      <w:r>
        <w:rPr>
          <w:rFonts w:ascii="Times New Roman" w:hAnsi="Times New Roman" w:cs="Times New Roman"/>
          <w:b/>
        </w:rPr>
        <w:t>Figure 4.</w:t>
      </w:r>
    </w:p>
    <w:p w14:paraId="0150B175" w14:textId="77777777" w:rsidR="00FC7AA9" w:rsidRDefault="00FC7AA9" w:rsidP="00305174">
      <w:pPr>
        <w:pStyle w:val="NoSpacing"/>
        <w:spacing w:line="480" w:lineRule="auto"/>
        <w:rPr>
          <w:rFonts w:ascii="Times New Roman" w:hAnsi="Times New Roman" w:cs="Times New Roman"/>
          <w:b/>
        </w:rPr>
      </w:pPr>
    </w:p>
    <w:p w14:paraId="0FB48EE7" w14:textId="77777777" w:rsidR="00FC7AA9" w:rsidRDefault="00FC7AA9" w:rsidP="00305174">
      <w:pPr>
        <w:pStyle w:val="NoSpacing"/>
        <w:spacing w:line="480" w:lineRule="auto"/>
        <w:rPr>
          <w:rFonts w:ascii="Times New Roman" w:hAnsi="Times New Roman" w:cs="Times New Roman"/>
          <w:b/>
        </w:rPr>
      </w:pPr>
    </w:p>
    <w:p w14:paraId="1CDAECA4" w14:textId="77777777" w:rsidR="00767C56" w:rsidRDefault="00767C56" w:rsidP="00305174">
      <w:pPr>
        <w:pStyle w:val="NoSpacing"/>
        <w:spacing w:line="480" w:lineRule="auto"/>
        <w:rPr>
          <w:rFonts w:ascii="Times New Roman" w:hAnsi="Times New Roman" w:cs="Times New Roman"/>
          <w:b/>
        </w:rPr>
      </w:pPr>
    </w:p>
    <w:p w14:paraId="15B521D1" w14:textId="77777777" w:rsidR="00767C56"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7E16DAC8" wp14:editId="4DD42397">
            <wp:extent cx="5943600"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60DEFCAB" w14:textId="77777777" w:rsidR="00767C56" w:rsidRPr="00252CB5" w:rsidRDefault="00767C56" w:rsidP="00305174">
      <w:pPr>
        <w:spacing w:line="480" w:lineRule="auto"/>
        <w:rPr>
          <w:rFonts w:ascii="Times New Roman" w:hAnsi="Times New Roman" w:cs="Times New Roman"/>
          <w:b/>
        </w:rPr>
      </w:pPr>
    </w:p>
    <w:sectPr w:rsidR="00767C56" w:rsidRPr="00252CB5" w:rsidSect="00AA3006">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ichel, Nicole" w:date="2018-10-16T16:16:00Z" w:initials="MN">
    <w:p w14:paraId="128A3FF5" w14:textId="77777777" w:rsidR="0095096E" w:rsidRDefault="0095096E">
      <w:pPr>
        <w:pStyle w:val="CommentText"/>
      </w:pPr>
      <w:r>
        <w:rPr>
          <w:rStyle w:val="CommentReference"/>
        </w:rPr>
        <w:annotationRef/>
      </w:r>
      <w:r>
        <w:t>Flesh this out further. Where I’m trying to go here is to bridge these two paragraphs and begin justifying why this method is needed. They’re good at large spatial scales, not so good at finer scales</w:t>
      </w:r>
    </w:p>
  </w:comment>
  <w:comment w:id="14" w:author="Michel, Nicole" w:date="2018-10-16T16:08:00Z" w:initials="MN">
    <w:p w14:paraId="5CC46202" w14:textId="77777777" w:rsidR="0095096E" w:rsidRDefault="0095096E">
      <w:pPr>
        <w:pStyle w:val="CommentText"/>
      </w:pPr>
      <w:r>
        <w:rPr>
          <w:rStyle w:val="CommentReference"/>
        </w:rPr>
        <w:annotationRef/>
      </w:r>
      <w:r>
        <w:t>Link et al 2006 is an older approach that isn’t used anymore, right?</w:t>
      </w:r>
    </w:p>
  </w:comment>
  <w:comment w:id="20" w:author="Michel, Nicole" w:date="2018-10-17T10:02:00Z" w:initials="MN">
    <w:p w14:paraId="1025B405" w14:textId="09F26A1D" w:rsidR="0095096E" w:rsidRDefault="0095096E">
      <w:pPr>
        <w:pStyle w:val="CommentText"/>
      </w:pPr>
      <w:r>
        <w:rPr>
          <w:rStyle w:val="CommentReference"/>
        </w:rPr>
        <w:annotationRef/>
      </w:r>
      <w:r>
        <w:t>Not all species use all 169 strata, depending on their range</w:t>
      </w:r>
    </w:p>
  </w:comment>
  <w:comment w:id="23" w:author="Michel, Nicole" w:date="2018-10-17T10:03:00Z" w:initials="MN">
    <w:p w14:paraId="0DD9DD45" w14:textId="0EF550F4" w:rsidR="0095096E" w:rsidRDefault="0095096E">
      <w:pPr>
        <w:pStyle w:val="CommentText"/>
      </w:pPr>
      <w:r>
        <w:rPr>
          <w:rStyle w:val="CommentReference"/>
        </w:rPr>
        <w:annotationRef/>
      </w:r>
      <w:r>
        <w:t>Is it really removing the effect? I think “correcting for effort” is a better way of saying it, no?</w:t>
      </w:r>
    </w:p>
  </w:comment>
  <w:comment w:id="78" w:author="Michel, Nicole" w:date="2018-10-17T10:57:00Z" w:initials="MN">
    <w:p w14:paraId="05910850" w14:textId="6EFF9D14" w:rsidR="00ED6C34" w:rsidRDefault="00ED6C34">
      <w:pPr>
        <w:pStyle w:val="CommentText"/>
      </w:pPr>
      <w:r>
        <w:rPr>
          <w:rStyle w:val="CommentReference"/>
        </w:rPr>
        <w:annotationRef/>
      </w:r>
      <w:r>
        <w:t xml:space="preserve">Doesn’t it do more than just increase spatial resolution? It’s a more proper accounting of spatial autocorrelation as well, right? Plus it no longer relies on semi-arbitrarily determined spatial units (strata). </w:t>
      </w:r>
    </w:p>
    <w:p w14:paraId="5F39F8E2" w14:textId="7A4CC076" w:rsidR="00ED6C34" w:rsidRDefault="00ED6C34">
      <w:pPr>
        <w:pStyle w:val="CommentText"/>
      </w:pPr>
    </w:p>
    <w:p w14:paraId="6D806387" w14:textId="318515C5" w:rsidR="00ED6C34" w:rsidRDefault="00ED6C34">
      <w:pPr>
        <w:pStyle w:val="CommentText"/>
      </w:pPr>
      <w:r>
        <w:t>Also, what would you say to people that get scared about bias when you talk about borrowing information? Provide some reassurance here that the method won’t create completely made up information where there is none.</w:t>
      </w:r>
    </w:p>
    <w:p w14:paraId="1A8D7118" w14:textId="77777777" w:rsidR="00ED6C34" w:rsidRDefault="00ED6C34">
      <w:pPr>
        <w:pStyle w:val="CommentText"/>
      </w:pPr>
    </w:p>
    <w:p w14:paraId="53F9589A" w14:textId="2F135B79" w:rsidR="00ED6C34" w:rsidRDefault="00ED6C34">
      <w:pPr>
        <w:pStyle w:val="CommentText"/>
      </w:pPr>
      <w:r>
        <w:t xml:space="preserve">Though it’s probably better suited for the discussion, somewhere in this paper I’d talk a bit about the natural vs. ecological population concept and difficulty of defining what and where is a “population”. I’ll pull some info from the boreal bird paper we’re writing that talks about it. </w:t>
      </w:r>
      <w:r w:rsidR="009D0A8D">
        <w:t>This method bypasses that issue, which I see as another strength</w:t>
      </w:r>
    </w:p>
  </w:comment>
  <w:comment w:id="85" w:author="Michel, Nicole" w:date="2018-10-17T11:22:00Z" w:initials="MN">
    <w:p w14:paraId="0F63227C" w14:textId="57646132" w:rsidR="009D0A8D" w:rsidRDefault="009D0A8D">
      <w:pPr>
        <w:pStyle w:val="CommentText"/>
      </w:pPr>
      <w:r>
        <w:rPr>
          <w:rStyle w:val="CommentReference"/>
        </w:rPr>
        <w:annotationRef/>
      </w:r>
      <w:r>
        <w:t>What did Smith et al do? Add a sentence describing as you did for the other two, or lump in with one of the other papers if it’s similar</w:t>
      </w:r>
    </w:p>
  </w:comment>
  <w:comment w:id="86" w:author="Michel, Nicole" w:date="2018-10-17T11:23:00Z" w:initials="MN">
    <w:p w14:paraId="15584B32" w14:textId="6D59847F" w:rsidR="009D0A8D" w:rsidRDefault="009D0A8D">
      <w:pPr>
        <w:pStyle w:val="CommentText"/>
      </w:pPr>
      <w:r>
        <w:rPr>
          <w:rStyle w:val="CommentReference"/>
        </w:rPr>
        <w:annotationRef/>
      </w:r>
      <w:r>
        <w:t>I think this is too detailed/wonky for the Intro, move this to the Methods</w:t>
      </w:r>
    </w:p>
  </w:comment>
  <w:comment w:id="92" w:author="Michel, Nicole" w:date="2018-10-17T11:30:00Z" w:initials="MN">
    <w:p w14:paraId="77B0D789" w14:textId="2AC44DC9" w:rsidR="009D0A8D" w:rsidRDefault="009D0A8D">
      <w:pPr>
        <w:pStyle w:val="CommentText"/>
      </w:pPr>
      <w:r>
        <w:t xml:space="preserve">Why would Ecosphere want to publish just </w:t>
      </w:r>
      <w:r>
        <w:rPr>
          <w:rStyle w:val="CommentReference"/>
        </w:rPr>
        <w:annotationRef/>
      </w:r>
      <w:r>
        <w:t>“another approach”? We need to justify what’s unique and special about this, and why it merits space in their journal</w:t>
      </w:r>
    </w:p>
  </w:comment>
  <w:comment w:id="95" w:author="Michel, Nicole" w:date="2018-10-17T12:52:00Z" w:initials="MN">
    <w:p w14:paraId="20987902" w14:textId="77777777" w:rsidR="00EE2DFF" w:rsidRDefault="00EE2DFF">
      <w:pPr>
        <w:pStyle w:val="CommentText"/>
      </w:pPr>
      <w:r>
        <w:rPr>
          <w:rStyle w:val="CommentReference"/>
        </w:rPr>
        <w:annotationRef/>
      </w:r>
      <w:r>
        <w:t xml:space="preserve">Is this too much methodological detail for the Intro? Seems borderline to me. </w:t>
      </w:r>
    </w:p>
    <w:p w14:paraId="159086AF" w14:textId="77777777" w:rsidR="00EE2DFF" w:rsidRDefault="00EE2DFF">
      <w:pPr>
        <w:pStyle w:val="CommentText"/>
      </w:pPr>
    </w:p>
    <w:p w14:paraId="42DC5D22" w14:textId="0BEC0802" w:rsidR="00EE2DFF" w:rsidRDefault="00EE2DFF">
      <w:pPr>
        <w:pStyle w:val="CommentText"/>
      </w:pPr>
      <w:r>
        <w:t>Instead of, or in addition to, explaining what you did/why you did it – explain why you went this route. Why, or at what, is this method better than existing methods?</w:t>
      </w:r>
    </w:p>
  </w:comment>
  <w:comment w:id="98" w:author="Michel, Nicole" w:date="2018-10-17T12:53:00Z" w:initials="MN">
    <w:p w14:paraId="4BA8841F" w14:textId="4FDEF33F" w:rsidR="00EE2DFF" w:rsidRDefault="00EE2DFF">
      <w:pPr>
        <w:pStyle w:val="CommentText"/>
      </w:pPr>
      <w:r>
        <w:rPr>
          <w:rStyle w:val="CommentReference"/>
        </w:rPr>
        <w:annotationRef/>
      </w:r>
      <w:r>
        <w:t xml:space="preserve">The introduction is technical and methods-heavy overall. I took a crack at wordsmithing and adding in more context and justification, but it could still use more work. This would be fine as is if we were going to a methods journal, but going to an ecology journal like Ecosphere we need to be careful to frame the work within the context of the ecology and the “why/so what”. Please go back and reread the Soykan et al </w:t>
      </w:r>
      <w:r w:rsidR="0025656D">
        <w:t xml:space="preserve">Intro/Discussion </w:t>
      </w:r>
      <w:r>
        <w:t>to see how they framed a methods-heavy paper for an ecology journal</w:t>
      </w:r>
    </w:p>
  </w:comment>
  <w:comment w:id="101" w:author="Michel, Nicole" w:date="2018-10-17T13:08:00Z" w:initials="MN">
    <w:p w14:paraId="5A35602D" w14:textId="7985E795" w:rsidR="0025656D" w:rsidRDefault="0025656D">
      <w:pPr>
        <w:pStyle w:val="CommentText"/>
      </w:pPr>
      <w:r>
        <w:rPr>
          <w:rStyle w:val="CommentReference"/>
        </w:rPr>
        <w:annotationRef/>
      </w:r>
      <w:r>
        <w:t>Briefly describe what the CBC is / how the data are collected. See the similar section in the Soykan et al. paper</w:t>
      </w:r>
    </w:p>
  </w:comment>
  <w:comment w:id="107" w:author="Michel, Nicole" w:date="2018-10-17T13:12:00Z" w:initials="MN">
    <w:p w14:paraId="3503697D" w14:textId="49BD6CD4" w:rsidR="0025656D" w:rsidRDefault="0025656D">
      <w:pPr>
        <w:pStyle w:val="CommentText"/>
      </w:pPr>
      <w:r>
        <w:rPr>
          <w:rStyle w:val="CommentReference"/>
        </w:rPr>
        <w:annotationRef/>
      </w:r>
      <w:r>
        <w:t>Is this right?</w:t>
      </w:r>
    </w:p>
  </w:comment>
  <w:comment w:id="117" w:author="Michel, Nicole" w:date="2018-10-17T13:10:00Z" w:initials="MN">
    <w:p w14:paraId="5A510C28" w14:textId="7235AC51" w:rsidR="0025656D" w:rsidRDefault="0025656D">
      <w:pPr>
        <w:pStyle w:val="CommentText"/>
      </w:pPr>
      <w:r>
        <w:rPr>
          <w:rStyle w:val="CommentReference"/>
        </w:rPr>
        <w:annotationRef/>
      </w:r>
      <w:r>
        <w:t>Plural? I only see one alpha here</w:t>
      </w:r>
    </w:p>
  </w:comment>
  <w:comment w:id="119" w:author="Michel, Nicole" w:date="2018-10-17T13:07:00Z" w:initials="MN">
    <w:p w14:paraId="69224122" w14:textId="42282AC5" w:rsidR="0025656D" w:rsidRDefault="0025656D">
      <w:pPr>
        <w:pStyle w:val="CommentText"/>
      </w:pPr>
      <w:r>
        <w:rPr>
          <w:rStyle w:val="CommentReference"/>
        </w:rPr>
        <w:annotationRef/>
      </w:r>
      <w:r>
        <w:t>CAR or ICAR? Also, briefly define what a CAR structure is. Remember that the audience for this paper is ecologists in general, not all of whom are fluent in stats-speak</w:t>
      </w:r>
    </w:p>
  </w:comment>
  <w:comment w:id="131" w:author="Michel, Nicole" w:date="2018-10-17T13:31:00Z" w:initials="MN">
    <w:p w14:paraId="5D2A7450" w14:textId="013211FA" w:rsidR="005B3576" w:rsidRDefault="005B3576">
      <w:pPr>
        <w:pStyle w:val="CommentText"/>
      </w:pPr>
      <w:r>
        <w:rPr>
          <w:rStyle w:val="CommentReference"/>
        </w:rPr>
        <w:annotationRef/>
      </w:r>
      <w:r>
        <w:t>You spelled modeled with both 1 and 2 Ls in this same paragraph (see first line). Be consistent</w:t>
      </w:r>
    </w:p>
  </w:comment>
  <w:comment w:id="132" w:author="Michel, Nicole" w:date="2018-10-17T13:32:00Z" w:initials="MN">
    <w:p w14:paraId="65DD87FF" w14:textId="28EC677E" w:rsidR="005B3576" w:rsidRDefault="005B3576">
      <w:pPr>
        <w:pStyle w:val="CommentText"/>
      </w:pPr>
      <w:r>
        <w:rPr>
          <w:rStyle w:val="CommentReference"/>
        </w:rPr>
        <w:annotationRef/>
      </w:r>
      <w:r>
        <w:t>Why count back from 0 instead of counting up from 1? Explain this briefly here</w:t>
      </w:r>
    </w:p>
  </w:comment>
  <w:comment w:id="134" w:author="Michel, Nicole" w:date="2018-10-17T13:34:00Z" w:initials="MN">
    <w:p w14:paraId="0D22C0CA" w14:textId="2DD658B5" w:rsidR="005B3576" w:rsidRDefault="005B3576">
      <w:pPr>
        <w:pStyle w:val="CommentText"/>
      </w:pPr>
      <w:r>
        <w:rPr>
          <w:rStyle w:val="CommentReference"/>
        </w:rPr>
        <w:annotationRef/>
      </w:r>
      <w:r>
        <w:t>Why? I’m guessing due to the way INLA works, but say so and explain that it produces similar results (assuming that’s true)</w:t>
      </w:r>
    </w:p>
  </w:comment>
  <w:comment w:id="135" w:author="Michel, Nicole" w:date="2018-10-17T13:35:00Z" w:initials="MN">
    <w:p w14:paraId="6E838C92" w14:textId="38B4D68A" w:rsidR="005B3576" w:rsidRDefault="005B3576">
      <w:pPr>
        <w:pStyle w:val="CommentText"/>
      </w:pPr>
      <w:r>
        <w:rPr>
          <w:rStyle w:val="CommentReference"/>
        </w:rPr>
        <w:annotationRef/>
      </w:r>
      <w:r>
        <w:t>What does this mean? Why is this your point of reference here?</w:t>
      </w:r>
    </w:p>
  </w:comment>
  <w:comment w:id="144" w:author="Michel, Nicole" w:date="2018-10-17T13:37:00Z" w:initials="MN">
    <w:p w14:paraId="664FE377" w14:textId="7EF27502" w:rsidR="00A116FD" w:rsidRDefault="00A116FD">
      <w:pPr>
        <w:pStyle w:val="CommentText"/>
      </w:pPr>
      <w:r>
        <w:rPr>
          <w:rStyle w:val="CommentReference"/>
        </w:rPr>
        <w:annotationRef/>
      </w:r>
      <w:r>
        <w:t>Not Mexico, right? Clarify that it’s the contiguous 48 states, Canada, and AK</w:t>
      </w:r>
    </w:p>
  </w:comment>
  <w:comment w:id="145" w:author="Michel, Nicole" w:date="2018-10-17T14:36:00Z" w:initials="MN">
    <w:p w14:paraId="4A79D6DF" w14:textId="12E9735E" w:rsidR="00E711F7" w:rsidRDefault="00E711F7">
      <w:pPr>
        <w:pStyle w:val="CommentText"/>
      </w:pPr>
      <w:r>
        <w:rPr>
          <w:rStyle w:val="CommentReference"/>
        </w:rPr>
        <w:annotationRef/>
      </w:r>
      <w:r>
        <w:t>Total AMRO count?</w:t>
      </w:r>
    </w:p>
  </w:comment>
  <w:comment w:id="150" w:author="Michel, Nicole" w:date="2018-10-17T14:49:00Z" w:initials="MN">
    <w:p w14:paraId="5161622E" w14:textId="4DD0BB5F" w:rsidR="00231B0D" w:rsidRDefault="00231B0D">
      <w:pPr>
        <w:pStyle w:val="CommentText"/>
      </w:pPr>
      <w:r>
        <w:rPr>
          <w:rStyle w:val="CommentReference"/>
        </w:rPr>
        <w:annotationRef/>
      </w:r>
      <w:r>
        <w:t>So how does it deal with grid cells with no circles? Is it imputing some sort of spatially-structured mean coming from the random and fixed effects? What would alpha be in these cases? A brief explanation either here or in the model section would be helpful</w:t>
      </w:r>
    </w:p>
  </w:comment>
  <w:comment w:id="151" w:author="Michel, Nicole" w:date="2018-10-17T15:49:00Z" w:initials="MN">
    <w:p w14:paraId="38CCFBBE" w14:textId="346F188D" w:rsidR="00701226" w:rsidRDefault="00701226">
      <w:pPr>
        <w:pStyle w:val="CommentText"/>
      </w:pPr>
      <w:r>
        <w:rPr>
          <w:rStyle w:val="CommentReference"/>
        </w:rPr>
        <w:annotationRef/>
      </w:r>
      <w:r>
        <w:t>Framework?</w:t>
      </w:r>
    </w:p>
  </w:comment>
  <w:comment w:id="152" w:author="Michel, Nicole" w:date="2018-10-17T15:50:00Z" w:initials="MN">
    <w:p w14:paraId="662AFD4B" w14:textId="551F3114" w:rsidR="00701226" w:rsidRDefault="00701226">
      <w:pPr>
        <w:pStyle w:val="CommentText"/>
      </w:pPr>
      <w:r>
        <w:rPr>
          <w:rStyle w:val="CommentReference"/>
        </w:rPr>
        <w:annotationRef/>
      </w:r>
      <w:r>
        <w:t>Why ICAR here and CAR above?</w:t>
      </w:r>
    </w:p>
  </w:comment>
  <w:comment w:id="153" w:author="Michel, Nicole" w:date="2018-10-17T15:51:00Z" w:initials="MN">
    <w:p w14:paraId="3A5BFD20" w14:textId="5E8074D2" w:rsidR="00701226" w:rsidRDefault="00701226">
      <w:pPr>
        <w:pStyle w:val="CommentText"/>
      </w:pPr>
      <w:r>
        <w:rPr>
          <w:rStyle w:val="CommentReference"/>
        </w:rPr>
        <w:annotationRef/>
      </w:r>
      <w:r w:rsidR="00B47C95">
        <w:t>I haven’t</w:t>
      </w:r>
      <w:r>
        <w:t xml:space="preserve"> heard of a penalized complexity prior before, is this an INLA</w:t>
      </w:r>
      <w:r w:rsidR="00B47C95">
        <w:t>-specific</w:t>
      </w:r>
      <w:r>
        <w:t xml:space="preserve"> thing? Regardless, since I doubt it’s commonly known to likely readers, please provide or describe the form of this prior</w:t>
      </w:r>
    </w:p>
  </w:comment>
  <w:comment w:id="154" w:author="Michel, Nicole" w:date="2018-10-17T15:50:00Z" w:initials="MN">
    <w:p w14:paraId="3AE4B9F3" w14:textId="6D6EE38B" w:rsidR="00701226" w:rsidRDefault="00701226">
      <w:pPr>
        <w:pStyle w:val="CommentText"/>
      </w:pPr>
      <w:r>
        <w:rPr>
          <w:rStyle w:val="CommentReference"/>
        </w:rPr>
        <w:annotationRef/>
      </w:r>
      <w:r>
        <w:t>This is different from the alpha in the model, right? Can you use a different symbol?</w:t>
      </w:r>
    </w:p>
  </w:comment>
  <w:comment w:id="155" w:author="Michel, Nicole" w:date="2018-10-17T15:53:00Z" w:initials="MN">
    <w:p w14:paraId="30AF64E7" w14:textId="578D2390" w:rsidR="00B47C95" w:rsidRDefault="00B47C95">
      <w:pPr>
        <w:pStyle w:val="CommentText"/>
      </w:pPr>
      <w:r>
        <w:rPr>
          <w:rStyle w:val="CommentReference"/>
        </w:rPr>
        <w:annotationRef/>
      </w:r>
      <w:r>
        <w:t>Why does this PC prior have a lambda prior, when the previous ones had U and alpha?</w:t>
      </w:r>
    </w:p>
  </w:comment>
  <w:comment w:id="156" w:author="Michel, Nicole" w:date="2018-10-17T15:55:00Z" w:initials="MN">
    <w:p w14:paraId="668989A1" w14:textId="74FB2969" w:rsidR="00B47C95" w:rsidRDefault="00B47C95">
      <w:pPr>
        <w:pStyle w:val="CommentText"/>
      </w:pPr>
      <w:r>
        <w:rPr>
          <w:rStyle w:val="CommentReference"/>
        </w:rPr>
        <w:annotationRef/>
      </w:r>
      <w:r>
        <w:t>Fair enough, but I think you should still provide a brief (~one sentence) description of them here, since they may be unfamiliar to many</w:t>
      </w:r>
    </w:p>
  </w:comment>
  <w:comment w:id="161" w:author="Michel, Nicole" w:date="2018-10-17T16:00:00Z" w:initials="MN">
    <w:p w14:paraId="5EEEB3D0" w14:textId="32E78321" w:rsidR="00B47C95" w:rsidRDefault="00B47C95">
      <w:pPr>
        <w:pStyle w:val="CommentText"/>
      </w:pPr>
      <w:r>
        <w:rPr>
          <w:rStyle w:val="CommentReference"/>
        </w:rPr>
        <w:annotationRef/>
      </w:r>
      <w:r>
        <w:t xml:space="preserve">Are these related to information theory criteria? I’m guessing the first is based on some form of cross-validation, but </w:t>
      </w:r>
      <w:r w:rsidR="00414857">
        <w:t>what class of model validation test is CPO?</w:t>
      </w:r>
      <w:r>
        <w:t xml:space="preserve"> Can you give a brief (~one se</w:t>
      </w:r>
      <w:r w:rsidR="00414857">
        <w:t>ntence) high-level description?</w:t>
      </w:r>
    </w:p>
  </w:comment>
  <w:comment w:id="164" w:author="Michel, Nicole" w:date="2018-10-17T16:06:00Z" w:initials="MN">
    <w:p w14:paraId="2D207878" w14:textId="01D2FDDA" w:rsidR="00414857" w:rsidRDefault="00414857">
      <w:pPr>
        <w:pStyle w:val="CommentText"/>
      </w:pPr>
      <w:r>
        <w:rPr>
          <w:rStyle w:val="CommentReference"/>
        </w:rPr>
        <w:annotationRef/>
      </w:r>
      <w:r>
        <w:t>And CPO values?</w:t>
      </w:r>
    </w:p>
  </w:comment>
  <w:comment w:id="165" w:author="Michel, Nicole" w:date="2018-10-17T16:09:00Z" w:initials="MN">
    <w:p w14:paraId="0433C1EB" w14:textId="4CD31119" w:rsidR="00414857" w:rsidRDefault="00414857">
      <w:pPr>
        <w:pStyle w:val="CommentText"/>
      </w:pPr>
      <w:r>
        <w:rPr>
          <w:rStyle w:val="CommentReference"/>
        </w:rPr>
        <w:annotationRef/>
      </w:r>
      <w:r>
        <w:t>This answers my earlier question. This should be mentioned earlier</w:t>
      </w:r>
    </w:p>
  </w:comment>
  <w:comment w:id="166" w:author="Michel, Nicole" w:date="2018-10-17T16:12:00Z" w:initials="MN">
    <w:p w14:paraId="59084770" w14:textId="47B4F6A6" w:rsidR="00414857" w:rsidRDefault="00414857">
      <w:pPr>
        <w:pStyle w:val="CommentText"/>
      </w:pPr>
      <w:r>
        <w:rPr>
          <w:rStyle w:val="CommentReference"/>
        </w:rPr>
        <w:annotationRef/>
      </w:r>
      <w:r>
        <w:t>Am I recalling correctly that higher-level trends in the standard approach are calculated by summing the annual indices and estimating the trend for the summed indices, rather than averaging trends across nested strata? If that’s the case, the credible intervals will differ between the two approaches in part because of the trend aggregation method – not because the differences in the underlying analytical method</w:t>
      </w:r>
      <w:r w:rsidR="00072A30">
        <w:t>, correct?</w:t>
      </w:r>
    </w:p>
  </w:comment>
  <w:comment w:id="167" w:author="Michel, Nicole" w:date="2018-10-17T16:15:00Z" w:initials="MN">
    <w:p w14:paraId="697178CF" w14:textId="2CB8BDB2" w:rsidR="00072A30" w:rsidRDefault="00072A30">
      <w:pPr>
        <w:pStyle w:val="CommentText"/>
      </w:pPr>
      <w:r>
        <w:rPr>
          <w:rStyle w:val="CommentReference"/>
        </w:rPr>
        <w:annotationRef/>
      </w:r>
      <w:r>
        <w:t>Amazing!!</w:t>
      </w:r>
    </w:p>
  </w:comment>
  <w:comment w:id="169" w:author="Michel, Nicole" w:date="2018-10-17T16:16:00Z" w:initials="MN">
    <w:p w14:paraId="0043D09C" w14:textId="3F0BDD3E" w:rsidR="00072A30" w:rsidRDefault="00072A30">
      <w:pPr>
        <w:pStyle w:val="CommentText"/>
      </w:pPr>
      <w:r>
        <w:rPr>
          <w:rStyle w:val="CommentReference"/>
        </w:rPr>
        <w:annotationRef/>
      </w:r>
      <w:r>
        <w:t xml:space="preserve">Since you don’t show, or estimate correlations with, temperatures here, I think it’s best to describe the distribution in geographic rather than climatic terms. </w:t>
      </w:r>
    </w:p>
  </w:comment>
  <w:comment w:id="172" w:author="Michel, Nicole" w:date="2018-10-17T16:31:00Z" w:initials="MN">
    <w:p w14:paraId="6317A5A2" w14:textId="6446E3DF" w:rsidR="008B2611" w:rsidRDefault="008B2611">
      <w:pPr>
        <w:pStyle w:val="CommentText"/>
      </w:pPr>
      <w:r>
        <w:rPr>
          <w:rStyle w:val="CommentReference"/>
        </w:rPr>
        <w:annotationRef/>
      </w:r>
      <w:r>
        <w:t>Are you sure of the direction of causality here (i.e., that it’s not that few robins were seen because of limited effort)?</w:t>
      </w:r>
    </w:p>
  </w:comment>
  <w:comment w:id="174" w:author="Michel, Nicole" w:date="2018-10-17T16:37:00Z" w:initials="MN">
    <w:p w14:paraId="767253D7" w14:textId="495B6915" w:rsidR="00D5621D" w:rsidRDefault="00D5621D">
      <w:pPr>
        <w:pStyle w:val="CommentText"/>
      </w:pPr>
      <w:r>
        <w:rPr>
          <w:rStyle w:val="CommentReference"/>
        </w:rPr>
        <w:annotationRef/>
      </w:r>
      <w:r>
        <w:t>This is a deduction rather than a direct description of the result, so I think this should be moved to the Discussion. Here, just describe the N-S gradient in trends</w:t>
      </w:r>
      <w:r w:rsidR="00821122">
        <w:t>. Then in the Discussion flesh this out into a full paragraph discussing range shifts</w:t>
      </w:r>
    </w:p>
  </w:comment>
  <w:comment w:id="175" w:author="Michel, Nicole" w:date="2018-10-17T16:44:00Z" w:initials="MN">
    <w:p w14:paraId="32DDC05A" w14:textId="71C716DB" w:rsidR="00D5621D" w:rsidRDefault="00D5621D">
      <w:pPr>
        <w:pStyle w:val="CommentText"/>
      </w:pPr>
      <w:r>
        <w:rPr>
          <w:rStyle w:val="CommentReference"/>
        </w:rPr>
        <w:annotationRef/>
      </w:r>
      <w:r>
        <w:t>There’s no reporting of PIT or CPO values in the results. How well did the models fit?</w:t>
      </w:r>
    </w:p>
  </w:comment>
  <w:comment w:id="176" w:author="Michel, Nicole" w:date="2018-10-17T16:47:00Z" w:initials="MN">
    <w:p w14:paraId="31D122AB" w14:textId="0D686C8A" w:rsidR="00390D15" w:rsidRDefault="00390D15">
      <w:pPr>
        <w:pStyle w:val="CommentText"/>
      </w:pPr>
      <w:r>
        <w:rPr>
          <w:rStyle w:val="CommentReference"/>
        </w:rPr>
        <w:annotationRef/>
      </w:r>
      <w:r>
        <w:t>As Gary and I commented on the TRBL manuscript, Discussions should start with a statement of your biggest, coolest result. What is the take-home message you want people to walk away with?</w:t>
      </w:r>
    </w:p>
  </w:comment>
  <w:comment w:id="182" w:author="Michel, Nicole" w:date="2018-10-17T16:53:00Z" w:initials="MN">
    <w:p w14:paraId="79C5E10F" w14:textId="77777777" w:rsidR="00390D15" w:rsidRDefault="00390D15">
      <w:pPr>
        <w:pStyle w:val="CommentText"/>
      </w:pPr>
      <w:r>
        <w:rPr>
          <w:rStyle w:val="CommentReference"/>
        </w:rPr>
        <w:annotationRef/>
      </w:r>
      <w:r>
        <w:t>This is good. Pull this out into a separate paragraph and flesh it out a lot more. This is an ecology journal. What does this cool new method mean ecologically? What opportunities does it open up? How have we been limited in our ecological inference by the coarse spatial resolution, and how does this solve that problem?</w:t>
      </w:r>
    </w:p>
    <w:p w14:paraId="22DADC2A" w14:textId="77777777" w:rsidR="00390D15" w:rsidRDefault="00390D15">
      <w:pPr>
        <w:pStyle w:val="CommentText"/>
      </w:pPr>
    </w:p>
    <w:p w14:paraId="3B6A307F" w14:textId="021F6E1E" w:rsidR="00390D15" w:rsidRDefault="00390D15">
      <w:pPr>
        <w:pStyle w:val="CommentText"/>
      </w:pPr>
      <w:r>
        <w:t>See my comment in the Intro about natural vs ecological populations. This is a good thing to tie in here</w:t>
      </w:r>
    </w:p>
  </w:comment>
  <w:comment w:id="183" w:author="Michel, Nicole" w:date="2018-10-17T16:56:00Z" w:initials="MN">
    <w:p w14:paraId="230C427C" w14:textId="59FE3CA4" w:rsidR="00390D15" w:rsidRDefault="00390D15">
      <w:pPr>
        <w:pStyle w:val="CommentText"/>
      </w:pPr>
      <w:r>
        <w:rPr>
          <w:rStyle w:val="CommentReference"/>
        </w:rPr>
        <w:annotationRef/>
      </w:r>
      <w:r>
        <w:t>Do you mean grid cells with and without circles?</w:t>
      </w:r>
    </w:p>
  </w:comment>
  <w:comment w:id="184" w:author="Michel, Nicole" w:date="2018-10-17T16:57:00Z" w:initials="MN">
    <w:p w14:paraId="679D0004" w14:textId="38403D66" w:rsidR="00821122" w:rsidRDefault="00821122">
      <w:pPr>
        <w:pStyle w:val="CommentText"/>
      </w:pPr>
      <w:r>
        <w:rPr>
          <w:rStyle w:val="CommentReference"/>
        </w:rPr>
        <w:annotationRef/>
      </w:r>
      <w:r>
        <w:t>More specifically CBC circles are most common in or near cities or other populated areas. Moreover, in my experience, they’re often preferentially located in areas known to be good for birds (e.g., here in Vancouver one of the counts is centered on a wildlife refuge with great habitat for wintering waterfowl).  So CBC circles are almost certainly non-representative of strata-wide habitat. Flesh this out further.</w:t>
      </w:r>
    </w:p>
  </w:comment>
  <w:comment w:id="185" w:author="Michel, Nicole" w:date="2018-10-17T17:00:00Z" w:initials="MN">
    <w:p w14:paraId="06690071" w14:textId="4DA73C98" w:rsidR="00821122" w:rsidRDefault="00821122">
      <w:pPr>
        <w:pStyle w:val="CommentText"/>
      </w:pPr>
      <w:r>
        <w:rPr>
          <w:rStyle w:val="CommentReference"/>
        </w:rPr>
        <w:annotationRef/>
      </w:r>
      <w:r>
        <w:t>That was on your laptop, not the server or Azure?!? WOW</w:t>
      </w:r>
    </w:p>
  </w:comment>
  <w:comment w:id="186" w:author="Michel, Nicole" w:date="2018-10-17T17:01:00Z" w:initials="MN">
    <w:p w14:paraId="7FBABE07" w14:textId="2554903C" w:rsidR="00821122" w:rsidRDefault="00821122">
      <w:pPr>
        <w:pStyle w:val="CommentText"/>
      </w:pPr>
      <w:r>
        <w:rPr>
          <w:rStyle w:val="CommentReference"/>
        </w:rPr>
        <w:annotationRef/>
      </w:r>
      <w:r>
        <w:t>You’ve covered the statistical aspects thoroughly, but the Discussion – like the Intro – needs a lot more ecological context to get into an ecological journal. Again, take a look at Soykan et al , the Bled SVC paper, and/or some of the BBS papers as models of how technical modeling advances should be framed within the context of how they affect – and hopefully improve – our understanding of species ecology and conservation.</w:t>
      </w:r>
    </w:p>
  </w:comment>
  <w:comment w:id="188" w:author="Michel, Nicole" w:date="2018-10-17T17:04:00Z" w:initials="MN">
    <w:p w14:paraId="04F9EC77" w14:textId="5A5310ED" w:rsidR="00821122" w:rsidRDefault="00821122">
      <w:pPr>
        <w:pStyle w:val="CommentText"/>
      </w:pPr>
      <w:r>
        <w:rPr>
          <w:rStyle w:val="CommentReference"/>
        </w:rPr>
        <w:annotationRef/>
      </w:r>
      <w:r>
        <w:t xml:space="preserve">Is it possible to show the symbols themselves in the legends?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8A3FF5" w15:done="0"/>
  <w15:commentEx w15:paraId="5CC46202" w15:done="0"/>
  <w15:commentEx w15:paraId="1025B405" w15:done="0"/>
  <w15:commentEx w15:paraId="0DD9DD45" w15:done="0"/>
  <w15:commentEx w15:paraId="53F9589A" w15:done="0"/>
  <w15:commentEx w15:paraId="0F63227C" w15:done="0"/>
  <w15:commentEx w15:paraId="15584B32" w15:done="0"/>
  <w15:commentEx w15:paraId="77B0D789" w15:done="0"/>
  <w15:commentEx w15:paraId="42DC5D22" w15:done="0"/>
  <w15:commentEx w15:paraId="4BA8841F" w15:done="0"/>
  <w15:commentEx w15:paraId="5A35602D" w15:done="0"/>
  <w15:commentEx w15:paraId="3503697D" w15:done="0"/>
  <w15:commentEx w15:paraId="5A510C28" w15:done="0"/>
  <w15:commentEx w15:paraId="69224122" w15:done="0"/>
  <w15:commentEx w15:paraId="5D2A7450" w15:done="0"/>
  <w15:commentEx w15:paraId="65DD87FF" w15:done="0"/>
  <w15:commentEx w15:paraId="0D22C0CA" w15:done="0"/>
  <w15:commentEx w15:paraId="6E838C92" w15:done="0"/>
  <w15:commentEx w15:paraId="664FE377" w15:done="0"/>
  <w15:commentEx w15:paraId="4A79D6DF" w15:done="0"/>
  <w15:commentEx w15:paraId="5161622E" w15:done="0"/>
  <w15:commentEx w15:paraId="38CCFBBE" w15:done="0"/>
  <w15:commentEx w15:paraId="662AFD4B" w15:done="0"/>
  <w15:commentEx w15:paraId="3A5BFD20" w15:done="0"/>
  <w15:commentEx w15:paraId="3AE4B9F3" w15:done="0"/>
  <w15:commentEx w15:paraId="30AF64E7" w15:done="0"/>
  <w15:commentEx w15:paraId="668989A1" w15:done="0"/>
  <w15:commentEx w15:paraId="5EEEB3D0" w15:done="0"/>
  <w15:commentEx w15:paraId="2D207878" w15:done="0"/>
  <w15:commentEx w15:paraId="0433C1EB" w15:done="0"/>
  <w15:commentEx w15:paraId="59084770" w15:done="0"/>
  <w15:commentEx w15:paraId="697178CF" w15:done="0"/>
  <w15:commentEx w15:paraId="0043D09C" w15:done="0"/>
  <w15:commentEx w15:paraId="6317A5A2" w15:done="0"/>
  <w15:commentEx w15:paraId="767253D7" w15:done="0"/>
  <w15:commentEx w15:paraId="32DDC05A" w15:done="0"/>
  <w15:commentEx w15:paraId="31D122AB" w15:done="0"/>
  <w15:commentEx w15:paraId="3B6A307F" w15:done="0"/>
  <w15:commentEx w15:paraId="230C427C" w15:done="0"/>
  <w15:commentEx w15:paraId="679D0004" w15:done="0"/>
  <w15:commentEx w15:paraId="06690071" w15:done="0"/>
  <w15:commentEx w15:paraId="7FBABE07" w15:done="0"/>
  <w15:commentEx w15:paraId="04F9EC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24495" w14:textId="77777777" w:rsidR="00422574" w:rsidRDefault="00422574" w:rsidP="00AA3006">
      <w:pPr>
        <w:spacing w:after="0"/>
      </w:pPr>
      <w:r>
        <w:separator/>
      </w:r>
    </w:p>
  </w:endnote>
  <w:endnote w:type="continuationSeparator" w:id="0">
    <w:p w14:paraId="10B6F2D2" w14:textId="77777777" w:rsidR="00422574" w:rsidRDefault="00422574" w:rsidP="00AA3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057136"/>
      <w:docPartObj>
        <w:docPartGallery w:val="Page Numbers (Bottom of Page)"/>
        <w:docPartUnique/>
      </w:docPartObj>
    </w:sdtPr>
    <w:sdtEndPr>
      <w:rPr>
        <w:noProof/>
      </w:rPr>
    </w:sdtEndPr>
    <w:sdtContent>
      <w:p w14:paraId="6CBFC3E4" w14:textId="6BBF954F" w:rsidR="0095096E" w:rsidRDefault="0095096E">
        <w:pPr>
          <w:pStyle w:val="Footer"/>
          <w:jc w:val="center"/>
        </w:pPr>
        <w:r>
          <w:fldChar w:fldCharType="begin"/>
        </w:r>
        <w:r>
          <w:instrText xml:space="preserve"> PAGE   \* MERGEFORMAT </w:instrText>
        </w:r>
        <w:r>
          <w:fldChar w:fldCharType="separate"/>
        </w:r>
        <w:r w:rsidR="00821122">
          <w:rPr>
            <w:noProof/>
          </w:rPr>
          <w:t>23</w:t>
        </w:r>
        <w:r>
          <w:rPr>
            <w:noProof/>
          </w:rPr>
          <w:fldChar w:fldCharType="end"/>
        </w:r>
      </w:p>
    </w:sdtContent>
  </w:sdt>
  <w:p w14:paraId="13CAE5DC" w14:textId="77777777" w:rsidR="0095096E" w:rsidRDefault="00950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C7678" w14:textId="77777777" w:rsidR="00422574" w:rsidRDefault="00422574" w:rsidP="00AA3006">
      <w:pPr>
        <w:spacing w:after="0"/>
      </w:pPr>
      <w:r>
        <w:separator/>
      </w:r>
    </w:p>
  </w:footnote>
  <w:footnote w:type="continuationSeparator" w:id="0">
    <w:p w14:paraId="5812C262" w14:textId="77777777" w:rsidR="00422574" w:rsidRDefault="00422574" w:rsidP="00AA3006">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el, Nicole">
    <w15:presenceInfo w15:providerId="AD" w15:userId="S-1-5-21-583907252-1500820517-725345543-22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01DF7"/>
    <w:rsid w:val="000133D6"/>
    <w:rsid w:val="00017EF8"/>
    <w:rsid w:val="00041564"/>
    <w:rsid w:val="00052F6A"/>
    <w:rsid w:val="0006411A"/>
    <w:rsid w:val="0007273F"/>
    <w:rsid w:val="00072A30"/>
    <w:rsid w:val="00074384"/>
    <w:rsid w:val="00094815"/>
    <w:rsid w:val="000A556E"/>
    <w:rsid w:val="000A6E11"/>
    <w:rsid w:val="000B3267"/>
    <w:rsid w:val="000B45C6"/>
    <w:rsid w:val="000E1E47"/>
    <w:rsid w:val="000F3BD4"/>
    <w:rsid w:val="00132A65"/>
    <w:rsid w:val="00141691"/>
    <w:rsid w:val="001513A3"/>
    <w:rsid w:val="0015440E"/>
    <w:rsid w:val="00172713"/>
    <w:rsid w:val="00176A6A"/>
    <w:rsid w:val="001A33F4"/>
    <w:rsid w:val="001C0838"/>
    <w:rsid w:val="001D2A93"/>
    <w:rsid w:val="00200B8C"/>
    <w:rsid w:val="00215638"/>
    <w:rsid w:val="002312C4"/>
    <w:rsid w:val="00231B0D"/>
    <w:rsid w:val="00234AF4"/>
    <w:rsid w:val="0024113D"/>
    <w:rsid w:val="00242883"/>
    <w:rsid w:val="00244BA0"/>
    <w:rsid w:val="002464AF"/>
    <w:rsid w:val="00252CB5"/>
    <w:rsid w:val="0025656D"/>
    <w:rsid w:val="00256E5E"/>
    <w:rsid w:val="0026189E"/>
    <w:rsid w:val="00264FA3"/>
    <w:rsid w:val="00284B77"/>
    <w:rsid w:val="0029171D"/>
    <w:rsid w:val="00296FA5"/>
    <w:rsid w:val="002C4A4F"/>
    <w:rsid w:val="002E03CF"/>
    <w:rsid w:val="002E79E3"/>
    <w:rsid w:val="002F3E59"/>
    <w:rsid w:val="00305174"/>
    <w:rsid w:val="00325941"/>
    <w:rsid w:val="00327EFA"/>
    <w:rsid w:val="00332A3A"/>
    <w:rsid w:val="00334110"/>
    <w:rsid w:val="003377CC"/>
    <w:rsid w:val="0036241A"/>
    <w:rsid w:val="00370336"/>
    <w:rsid w:val="00390D15"/>
    <w:rsid w:val="00393E60"/>
    <w:rsid w:val="003B578C"/>
    <w:rsid w:val="003B788E"/>
    <w:rsid w:val="003D2A9E"/>
    <w:rsid w:val="003E0990"/>
    <w:rsid w:val="003E4C50"/>
    <w:rsid w:val="003E56E4"/>
    <w:rsid w:val="003F04D5"/>
    <w:rsid w:val="003F11DE"/>
    <w:rsid w:val="004008E7"/>
    <w:rsid w:val="00414857"/>
    <w:rsid w:val="00422574"/>
    <w:rsid w:val="00426191"/>
    <w:rsid w:val="0042704C"/>
    <w:rsid w:val="004400E7"/>
    <w:rsid w:val="004746E3"/>
    <w:rsid w:val="00485372"/>
    <w:rsid w:val="00492932"/>
    <w:rsid w:val="004A35A6"/>
    <w:rsid w:val="004C13DB"/>
    <w:rsid w:val="004C7026"/>
    <w:rsid w:val="004D26C0"/>
    <w:rsid w:val="004E0773"/>
    <w:rsid w:val="004E4711"/>
    <w:rsid w:val="004F7A13"/>
    <w:rsid w:val="005040D3"/>
    <w:rsid w:val="00534555"/>
    <w:rsid w:val="00552CB5"/>
    <w:rsid w:val="005640FC"/>
    <w:rsid w:val="005732A1"/>
    <w:rsid w:val="00593004"/>
    <w:rsid w:val="005A3FCA"/>
    <w:rsid w:val="005A429B"/>
    <w:rsid w:val="005B3576"/>
    <w:rsid w:val="005D07B2"/>
    <w:rsid w:val="005E5120"/>
    <w:rsid w:val="006267B2"/>
    <w:rsid w:val="00646365"/>
    <w:rsid w:val="0065441B"/>
    <w:rsid w:val="006A59AC"/>
    <w:rsid w:val="006C568F"/>
    <w:rsid w:val="006D5FE0"/>
    <w:rsid w:val="006F41FF"/>
    <w:rsid w:val="00701226"/>
    <w:rsid w:val="00703A03"/>
    <w:rsid w:val="00705DD9"/>
    <w:rsid w:val="00711F2D"/>
    <w:rsid w:val="00721AEB"/>
    <w:rsid w:val="00750108"/>
    <w:rsid w:val="007655A1"/>
    <w:rsid w:val="00767C56"/>
    <w:rsid w:val="00772480"/>
    <w:rsid w:val="007861A1"/>
    <w:rsid w:val="0079226C"/>
    <w:rsid w:val="00796C7A"/>
    <w:rsid w:val="007A1F9E"/>
    <w:rsid w:val="007B72CE"/>
    <w:rsid w:val="007C1AD7"/>
    <w:rsid w:val="007D2D0B"/>
    <w:rsid w:val="007D3186"/>
    <w:rsid w:val="007D413B"/>
    <w:rsid w:val="007E36DD"/>
    <w:rsid w:val="00820A85"/>
    <w:rsid w:val="00821122"/>
    <w:rsid w:val="00824247"/>
    <w:rsid w:val="00825029"/>
    <w:rsid w:val="008307A9"/>
    <w:rsid w:val="00860A83"/>
    <w:rsid w:val="00863FDB"/>
    <w:rsid w:val="0086528B"/>
    <w:rsid w:val="0087368E"/>
    <w:rsid w:val="008750AB"/>
    <w:rsid w:val="008827CF"/>
    <w:rsid w:val="00883A30"/>
    <w:rsid w:val="0088687F"/>
    <w:rsid w:val="008870AF"/>
    <w:rsid w:val="008B1A21"/>
    <w:rsid w:val="008B2611"/>
    <w:rsid w:val="008B4602"/>
    <w:rsid w:val="008B4C56"/>
    <w:rsid w:val="008B7AD8"/>
    <w:rsid w:val="008E65B1"/>
    <w:rsid w:val="008F2D46"/>
    <w:rsid w:val="00901670"/>
    <w:rsid w:val="009072D6"/>
    <w:rsid w:val="0095096E"/>
    <w:rsid w:val="0095135C"/>
    <w:rsid w:val="00977BA1"/>
    <w:rsid w:val="0098171A"/>
    <w:rsid w:val="00990630"/>
    <w:rsid w:val="0099356A"/>
    <w:rsid w:val="009935F8"/>
    <w:rsid w:val="009A1696"/>
    <w:rsid w:val="009A7115"/>
    <w:rsid w:val="009C2786"/>
    <w:rsid w:val="009D0004"/>
    <w:rsid w:val="009D0A8D"/>
    <w:rsid w:val="009E56AA"/>
    <w:rsid w:val="009F0785"/>
    <w:rsid w:val="00A00968"/>
    <w:rsid w:val="00A03BFC"/>
    <w:rsid w:val="00A03F3C"/>
    <w:rsid w:val="00A07CF7"/>
    <w:rsid w:val="00A116FD"/>
    <w:rsid w:val="00A160EC"/>
    <w:rsid w:val="00A227A9"/>
    <w:rsid w:val="00A46AD2"/>
    <w:rsid w:val="00A52D44"/>
    <w:rsid w:val="00A55DBB"/>
    <w:rsid w:val="00A62F09"/>
    <w:rsid w:val="00A64EA1"/>
    <w:rsid w:val="00A6788A"/>
    <w:rsid w:val="00A75924"/>
    <w:rsid w:val="00A82829"/>
    <w:rsid w:val="00AA3006"/>
    <w:rsid w:val="00AA5886"/>
    <w:rsid w:val="00AB6074"/>
    <w:rsid w:val="00AD6F41"/>
    <w:rsid w:val="00AE3690"/>
    <w:rsid w:val="00AE46B2"/>
    <w:rsid w:val="00AF2D68"/>
    <w:rsid w:val="00AF4688"/>
    <w:rsid w:val="00B02358"/>
    <w:rsid w:val="00B04D21"/>
    <w:rsid w:val="00B13751"/>
    <w:rsid w:val="00B15988"/>
    <w:rsid w:val="00B27D74"/>
    <w:rsid w:val="00B434C5"/>
    <w:rsid w:val="00B43E21"/>
    <w:rsid w:val="00B47C95"/>
    <w:rsid w:val="00B62813"/>
    <w:rsid w:val="00B678FB"/>
    <w:rsid w:val="00B81ED4"/>
    <w:rsid w:val="00BA0E7B"/>
    <w:rsid w:val="00BC6601"/>
    <w:rsid w:val="00BE1458"/>
    <w:rsid w:val="00BE7780"/>
    <w:rsid w:val="00C07439"/>
    <w:rsid w:val="00C119F0"/>
    <w:rsid w:val="00C2296C"/>
    <w:rsid w:val="00C45065"/>
    <w:rsid w:val="00C50B69"/>
    <w:rsid w:val="00C57F76"/>
    <w:rsid w:val="00C62F14"/>
    <w:rsid w:val="00C721F9"/>
    <w:rsid w:val="00C92907"/>
    <w:rsid w:val="00C94AE7"/>
    <w:rsid w:val="00CB451C"/>
    <w:rsid w:val="00CD027C"/>
    <w:rsid w:val="00CD75F0"/>
    <w:rsid w:val="00CE134E"/>
    <w:rsid w:val="00D03C97"/>
    <w:rsid w:val="00D23C51"/>
    <w:rsid w:val="00D4218A"/>
    <w:rsid w:val="00D52421"/>
    <w:rsid w:val="00D551FC"/>
    <w:rsid w:val="00D5621D"/>
    <w:rsid w:val="00D86C0E"/>
    <w:rsid w:val="00D91948"/>
    <w:rsid w:val="00D92643"/>
    <w:rsid w:val="00D963C0"/>
    <w:rsid w:val="00DC771B"/>
    <w:rsid w:val="00DD1862"/>
    <w:rsid w:val="00DE2BC8"/>
    <w:rsid w:val="00DF025D"/>
    <w:rsid w:val="00E010E4"/>
    <w:rsid w:val="00E01C6F"/>
    <w:rsid w:val="00E024A1"/>
    <w:rsid w:val="00E50CB8"/>
    <w:rsid w:val="00E5537D"/>
    <w:rsid w:val="00E711F7"/>
    <w:rsid w:val="00E920E3"/>
    <w:rsid w:val="00ED6C34"/>
    <w:rsid w:val="00ED7731"/>
    <w:rsid w:val="00EE17EA"/>
    <w:rsid w:val="00EE2DFF"/>
    <w:rsid w:val="00EE4AEF"/>
    <w:rsid w:val="00EF2A11"/>
    <w:rsid w:val="00EF7FB6"/>
    <w:rsid w:val="00F30B9B"/>
    <w:rsid w:val="00F414A7"/>
    <w:rsid w:val="00F47D26"/>
    <w:rsid w:val="00F503D0"/>
    <w:rsid w:val="00F62FA9"/>
    <w:rsid w:val="00F671B2"/>
    <w:rsid w:val="00F72BA2"/>
    <w:rsid w:val="00F74943"/>
    <w:rsid w:val="00F82E79"/>
    <w:rsid w:val="00FA3D75"/>
    <w:rsid w:val="00FB0F2B"/>
    <w:rsid w:val="00FB7970"/>
    <w:rsid w:val="00FC05D8"/>
    <w:rsid w:val="00FC494D"/>
    <w:rsid w:val="00FC5D32"/>
    <w:rsid w:val="00FC7AA9"/>
    <w:rsid w:val="00FD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0D9E"/>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 w:type="character" w:styleId="LineNumber">
    <w:name w:val="line number"/>
    <w:basedOn w:val="DefaultParagraphFont"/>
    <w:uiPriority w:val="99"/>
    <w:semiHidden/>
    <w:unhideWhenUsed/>
    <w:rsid w:val="00AA3006"/>
  </w:style>
  <w:style w:type="paragraph" w:styleId="Header">
    <w:name w:val="header"/>
    <w:basedOn w:val="Normal"/>
    <w:link w:val="HeaderChar"/>
    <w:uiPriority w:val="99"/>
    <w:unhideWhenUsed/>
    <w:rsid w:val="00AA3006"/>
    <w:pPr>
      <w:tabs>
        <w:tab w:val="center" w:pos="4680"/>
        <w:tab w:val="right" w:pos="9360"/>
      </w:tabs>
      <w:spacing w:after="0"/>
    </w:pPr>
  </w:style>
  <w:style w:type="character" w:customStyle="1" w:styleId="HeaderChar">
    <w:name w:val="Header Char"/>
    <w:basedOn w:val="DefaultParagraphFont"/>
    <w:link w:val="Header"/>
    <w:uiPriority w:val="99"/>
    <w:rsid w:val="00AA3006"/>
  </w:style>
  <w:style w:type="paragraph" w:styleId="Footer">
    <w:name w:val="footer"/>
    <w:basedOn w:val="Normal"/>
    <w:link w:val="FooterChar"/>
    <w:uiPriority w:val="99"/>
    <w:unhideWhenUsed/>
    <w:rsid w:val="00AA3006"/>
    <w:pPr>
      <w:tabs>
        <w:tab w:val="center" w:pos="4680"/>
        <w:tab w:val="right" w:pos="9360"/>
      </w:tabs>
      <w:spacing w:after="0"/>
    </w:pPr>
  </w:style>
  <w:style w:type="character" w:customStyle="1" w:styleId="FooterChar">
    <w:name w:val="Footer Char"/>
    <w:basedOn w:val="DefaultParagraphFont"/>
    <w:link w:val="Footer"/>
    <w:uiPriority w:val="99"/>
    <w:rsid w:val="00AA3006"/>
  </w:style>
  <w:style w:type="paragraph" w:styleId="BalloonText">
    <w:name w:val="Balloon Text"/>
    <w:basedOn w:val="Normal"/>
    <w:link w:val="BalloonTextChar"/>
    <w:uiPriority w:val="99"/>
    <w:semiHidden/>
    <w:unhideWhenUsed/>
    <w:rsid w:val="00B434C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4C5"/>
    <w:rPr>
      <w:rFonts w:ascii="Segoe UI" w:hAnsi="Segoe UI" w:cs="Segoe UI"/>
      <w:sz w:val="18"/>
      <w:szCs w:val="18"/>
    </w:rPr>
  </w:style>
  <w:style w:type="character" w:styleId="CommentReference">
    <w:name w:val="annotation reference"/>
    <w:basedOn w:val="DefaultParagraphFont"/>
    <w:uiPriority w:val="99"/>
    <w:semiHidden/>
    <w:unhideWhenUsed/>
    <w:rsid w:val="001A33F4"/>
    <w:rPr>
      <w:sz w:val="16"/>
      <w:szCs w:val="16"/>
    </w:rPr>
  </w:style>
  <w:style w:type="paragraph" w:styleId="CommentText">
    <w:name w:val="annotation text"/>
    <w:basedOn w:val="Normal"/>
    <w:link w:val="CommentTextChar"/>
    <w:uiPriority w:val="99"/>
    <w:semiHidden/>
    <w:unhideWhenUsed/>
    <w:rsid w:val="001A33F4"/>
    <w:rPr>
      <w:sz w:val="20"/>
      <w:szCs w:val="20"/>
    </w:rPr>
  </w:style>
  <w:style w:type="character" w:customStyle="1" w:styleId="CommentTextChar">
    <w:name w:val="Comment Text Char"/>
    <w:basedOn w:val="DefaultParagraphFont"/>
    <w:link w:val="CommentText"/>
    <w:uiPriority w:val="99"/>
    <w:semiHidden/>
    <w:rsid w:val="001A33F4"/>
    <w:rPr>
      <w:sz w:val="20"/>
      <w:szCs w:val="20"/>
    </w:rPr>
  </w:style>
  <w:style w:type="paragraph" w:styleId="CommentSubject">
    <w:name w:val="annotation subject"/>
    <w:basedOn w:val="CommentText"/>
    <w:next w:val="CommentText"/>
    <w:link w:val="CommentSubjectChar"/>
    <w:uiPriority w:val="99"/>
    <w:semiHidden/>
    <w:unhideWhenUsed/>
    <w:rsid w:val="001A33F4"/>
    <w:rPr>
      <w:b/>
      <w:bCs/>
    </w:rPr>
  </w:style>
  <w:style w:type="character" w:customStyle="1" w:styleId="CommentSubjectChar">
    <w:name w:val="Comment Subject Char"/>
    <w:basedOn w:val="CommentTextChar"/>
    <w:link w:val="CommentSubject"/>
    <w:uiPriority w:val="99"/>
    <w:semiHidden/>
    <w:rsid w:val="001A33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3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25</Pages>
  <Words>20997</Words>
  <Characters>119688</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140405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Michel, Nicole</cp:lastModifiedBy>
  <cp:revision>5</cp:revision>
  <dcterms:created xsi:type="dcterms:W3CDTF">2018-10-16T22:28:00Z</dcterms:created>
  <dcterms:modified xsi:type="dcterms:W3CDTF">2018-10-18T00:06:00Z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id="X7wq6htb"/&gt;&lt;style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