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184" w:rsidRDefault="00A80C29">
      <w:pPr>
        <w:rPr>
          <w:rFonts w:ascii="Segoe UI" w:hAnsi="Segoe UI" w:cs="Segoe UI"/>
          <w:color w:val="333333"/>
          <w:sz w:val="23"/>
          <w:szCs w:val="23"/>
        </w:rPr>
      </w:pPr>
      <w:r>
        <w:rPr>
          <w:rFonts w:ascii="Segoe UI" w:hAnsi="Segoe UI" w:cs="Segoe UI"/>
          <w:color w:val="333333"/>
          <w:sz w:val="23"/>
          <w:szCs w:val="23"/>
        </w:rPr>
        <w:t>19-Feb-2019</w:t>
      </w:r>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Dear Dr. Meehan</w:t>
      </w:r>
      <w:proofErr w:type="gramStart"/>
      <w:r>
        <w:rPr>
          <w:rFonts w:ascii="Segoe UI" w:hAnsi="Segoe UI" w:cs="Segoe UI"/>
          <w:color w:val="333333"/>
          <w:sz w:val="23"/>
          <w:szCs w:val="23"/>
        </w:rPr>
        <w:t>:</w:t>
      </w:r>
      <w:proofErr w:type="gramEnd"/>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Thank you very much for submitting your manuscript "Spatial modeling of Audubon Christmas Bird Counts reveals fine-scale patterns and drivers of relative-abundance trends" for review by Ecosphere.  The reviewers and I appreciate the work you have accomplis</w:t>
      </w:r>
      <w:r w:rsidR="0072386A">
        <w:rPr>
          <w:rFonts w:ascii="Segoe UI" w:hAnsi="Segoe UI" w:cs="Segoe UI"/>
          <w:color w:val="333333"/>
          <w:sz w:val="23"/>
          <w:szCs w:val="23"/>
        </w:rPr>
        <w:t>hed, and all feel it is a</w:t>
      </w:r>
      <w:r>
        <w:rPr>
          <w:rFonts w:ascii="Segoe UI" w:hAnsi="Segoe UI" w:cs="Segoe UI"/>
          <w:color w:val="333333"/>
          <w:sz w:val="23"/>
          <w:szCs w:val="23"/>
        </w:rPr>
        <w:t xml:space="preserve"> very worthwhile study. I am willing to consider a revised version for publication in the journal, assuming that you are able to modify the manuscript according to the recommendations. Your revisions should address the specific points made in the review comments. </w:t>
      </w:r>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 xml:space="preserve">To submit your revised manuscript, log into </w:t>
      </w:r>
      <w:hyperlink r:id="rId4" w:tgtFrame="_blank" w:history="1">
        <w:r>
          <w:rPr>
            <w:rStyle w:val="Hyperlink"/>
            <w:rFonts w:ascii="&amp;quot" w:hAnsi="&amp;quot"/>
            <w:color w:val="0066CC"/>
            <w:sz w:val="23"/>
            <w:szCs w:val="23"/>
            <w:bdr w:val="none" w:sz="0" w:space="0" w:color="auto" w:frame="1"/>
          </w:rPr>
          <w:t>https://mc.manuscriptcentral.com/ecosphere</w:t>
        </w:r>
      </w:hyperlink>
      <w:r>
        <w:rPr>
          <w:rFonts w:ascii="Segoe UI" w:hAnsi="Segoe UI" w:cs="Segoe UI"/>
          <w:color w:val="333333"/>
          <w:sz w:val="23"/>
          <w:szCs w:val="23"/>
        </w:rPr>
        <w:t xml:space="preserve"> and enter your Author Center. You will find your manuscript title listed under "Manuscripts with Decisions." Under "Actions," click on "Create a Revision." Your manuscript number </w:t>
      </w:r>
      <w:proofErr w:type="gramStart"/>
      <w:r>
        <w:rPr>
          <w:rFonts w:ascii="Segoe UI" w:hAnsi="Segoe UI" w:cs="Segoe UI"/>
          <w:color w:val="333333"/>
          <w:sz w:val="23"/>
          <w:szCs w:val="23"/>
        </w:rPr>
        <w:t>has been appended</w:t>
      </w:r>
      <w:proofErr w:type="gramEnd"/>
      <w:r>
        <w:rPr>
          <w:rFonts w:ascii="Segoe UI" w:hAnsi="Segoe UI" w:cs="Segoe UI"/>
          <w:color w:val="333333"/>
          <w:sz w:val="23"/>
          <w:szCs w:val="23"/>
        </w:rPr>
        <w:t xml:space="preserve"> to denote a revision. Please DO NOT upload your revised manuscript as a new submission.</w:t>
      </w:r>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When submitting your revised manuscript, you will be able to respond to the review comments in the space provided. You can use this space to document any changes you make to the original manuscript. In order to expedite the processing of the revised manuscript, please be as specific as possible in your response to the review comments. If you disagree with a review comment, please explain why. (Please note that the field does not retain type formats such as italics, boldface, or colors, so please format the responses accordingly.)</w:t>
      </w:r>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IMPORTANT:  Your original files are available to you when you upload your revised manuscript.  Please replace files of the earlier version and delete any redundant files before completing the submission.</w:t>
      </w:r>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 xml:space="preserve">Because the focus of Ecosphere is rapid publication, we request that you submit your revised manuscript within three weeks from today’s date. If you are unable to meet this deadline, please request an extension by contacting the Editorial Office at </w:t>
      </w:r>
      <w:hyperlink r:id="rId5" w:tgtFrame="_blank" w:history="1">
        <w:r>
          <w:rPr>
            <w:rStyle w:val="Hyperlink"/>
            <w:rFonts w:ascii="&amp;quot" w:hAnsi="&amp;quot"/>
            <w:color w:val="0066CC"/>
            <w:sz w:val="23"/>
            <w:szCs w:val="23"/>
            <w:bdr w:val="none" w:sz="0" w:space="0" w:color="auto" w:frame="1"/>
          </w:rPr>
          <w:t>ecosphere@esa.org</w:t>
        </w:r>
      </w:hyperlink>
      <w:r>
        <w:rPr>
          <w:rFonts w:ascii="Segoe UI" w:hAnsi="Segoe UI" w:cs="Segoe UI"/>
          <w:color w:val="333333"/>
          <w:sz w:val="23"/>
          <w:szCs w:val="23"/>
        </w:rPr>
        <w:t>. If you are unable to revise the manuscript within three months, you will need to resubmit the revision as a new manuscript.</w:t>
      </w:r>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Sincerely,</w:t>
      </w:r>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 xml:space="preserve">Dr. Ginger </w:t>
      </w:r>
      <w:proofErr w:type="spellStart"/>
      <w:r>
        <w:rPr>
          <w:rFonts w:ascii="Segoe UI" w:hAnsi="Segoe UI" w:cs="Segoe UI"/>
          <w:color w:val="333333"/>
          <w:sz w:val="23"/>
          <w:szCs w:val="23"/>
        </w:rPr>
        <w:t>Allington</w:t>
      </w:r>
      <w:proofErr w:type="spellEnd"/>
      <w:r>
        <w:rPr>
          <w:rFonts w:ascii="&amp;quot" w:hAnsi="&amp;quot"/>
          <w:color w:val="333333"/>
          <w:sz w:val="23"/>
          <w:szCs w:val="23"/>
        </w:rPr>
        <w:br/>
      </w:r>
      <w:r>
        <w:rPr>
          <w:rFonts w:ascii="Segoe UI" w:hAnsi="Segoe UI" w:cs="Segoe UI"/>
          <w:color w:val="333333"/>
          <w:sz w:val="23"/>
          <w:szCs w:val="23"/>
        </w:rPr>
        <w:t>Subject-matter Editor, Ecosphere</w:t>
      </w:r>
      <w:r>
        <w:rPr>
          <w:rFonts w:ascii="&amp;quot" w:hAnsi="&amp;quot"/>
          <w:color w:val="333333"/>
          <w:sz w:val="23"/>
          <w:szCs w:val="23"/>
        </w:rPr>
        <w:br/>
      </w:r>
      <w:hyperlink r:id="rId6" w:tgtFrame="_blank" w:history="1">
        <w:r>
          <w:rPr>
            <w:rStyle w:val="Hyperlink"/>
            <w:rFonts w:ascii="&amp;quot" w:hAnsi="&amp;quot"/>
            <w:color w:val="0066CC"/>
            <w:sz w:val="23"/>
            <w:szCs w:val="23"/>
            <w:bdr w:val="none" w:sz="0" w:space="0" w:color="auto" w:frame="1"/>
          </w:rPr>
          <w:t>gallington@gwu.edu</w:t>
        </w:r>
      </w:hyperlink>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w:t>
      </w:r>
      <w:r>
        <w:rPr>
          <w:rFonts w:ascii="&amp;quot" w:hAnsi="&amp;quot"/>
          <w:color w:val="333333"/>
          <w:sz w:val="23"/>
          <w:szCs w:val="23"/>
        </w:rPr>
        <w:br/>
      </w:r>
      <w:r>
        <w:rPr>
          <w:rFonts w:ascii="Segoe UI" w:hAnsi="Segoe UI" w:cs="Segoe UI"/>
          <w:color w:val="333333"/>
          <w:sz w:val="23"/>
          <w:szCs w:val="23"/>
        </w:rPr>
        <w:lastRenderedPageBreak/>
        <w:t>Reviewer #1 (Comments to the Author):</w:t>
      </w:r>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 xml:space="preserve">This is a well-written and important contribution that offers an alternative method for analyzing messy count data collected as part of the Christmas Bird Count. The method improves upon the ‘standard’ analysis method by increasing spatial resolution, incorporating spatial autocorrelation structure, and speeding up implementation. I have not used R-INLA and so I </w:t>
      </w:r>
      <w:proofErr w:type="gramStart"/>
      <w:r>
        <w:rPr>
          <w:rFonts w:ascii="Segoe UI" w:hAnsi="Segoe UI" w:cs="Segoe UI"/>
          <w:color w:val="333333"/>
          <w:sz w:val="23"/>
          <w:szCs w:val="23"/>
        </w:rPr>
        <w:t>don’t</w:t>
      </w:r>
      <w:proofErr w:type="gramEnd"/>
      <w:r>
        <w:rPr>
          <w:rFonts w:ascii="Segoe UI" w:hAnsi="Segoe UI" w:cs="Segoe UI"/>
          <w:color w:val="333333"/>
          <w:sz w:val="23"/>
          <w:szCs w:val="23"/>
        </w:rPr>
        <w:t xml:space="preserve"> feel qualified to comment on some of the details of implementation in this package. Nevertheless, I think the authors have given a thorough and clear description of their method, and results </w:t>
      </w:r>
      <w:proofErr w:type="gramStart"/>
      <w:r>
        <w:rPr>
          <w:rFonts w:ascii="Segoe UI" w:hAnsi="Segoe UI" w:cs="Segoe UI"/>
          <w:color w:val="333333"/>
          <w:sz w:val="23"/>
          <w:szCs w:val="23"/>
        </w:rPr>
        <w:t>are presented</w:t>
      </w:r>
      <w:proofErr w:type="gramEnd"/>
      <w:r>
        <w:rPr>
          <w:rFonts w:ascii="Segoe UI" w:hAnsi="Segoe UI" w:cs="Segoe UI"/>
          <w:color w:val="333333"/>
          <w:sz w:val="23"/>
          <w:szCs w:val="23"/>
        </w:rPr>
        <w:t xml:space="preserve"> clearly. The paper should open up new possibilities for testing hypotheses related to changes in winter bird populations by allowing for inclusion of environmental covariates at ecologically relevant scales. I had just a couple of comments/suggested edits</w:t>
      </w:r>
      <w:proofErr w:type="gramStart"/>
      <w:r>
        <w:rPr>
          <w:rFonts w:ascii="Segoe UI" w:hAnsi="Segoe UI" w:cs="Segoe UI"/>
          <w:color w:val="333333"/>
          <w:sz w:val="23"/>
          <w:szCs w:val="23"/>
        </w:rPr>
        <w:t>:</w:t>
      </w:r>
      <w:proofErr w:type="gramEnd"/>
      <w:r>
        <w:rPr>
          <w:rFonts w:ascii="&amp;quot" w:hAnsi="&amp;quot"/>
          <w:color w:val="333333"/>
          <w:sz w:val="23"/>
          <w:szCs w:val="23"/>
        </w:rPr>
        <w:br/>
      </w:r>
      <w:r>
        <w:rPr>
          <w:rFonts w:ascii="&amp;quot" w:hAnsi="&amp;quot"/>
          <w:color w:val="333333"/>
          <w:sz w:val="23"/>
          <w:szCs w:val="23"/>
        </w:rPr>
        <w:br/>
      </w:r>
      <w:r>
        <w:rPr>
          <w:rFonts w:ascii="Segoe UI" w:hAnsi="Segoe UI" w:cs="Segoe UI"/>
          <w:color w:val="333333"/>
          <w:sz w:val="23"/>
          <w:szCs w:val="23"/>
        </w:rPr>
        <w:t xml:space="preserve">Line 80: I don’t understand. While implementing the MCMC algorithm can be time-consuming, post-summaries at larger spatial scales is not.  </w:t>
      </w:r>
    </w:p>
    <w:p w:rsidR="00F57184" w:rsidRDefault="00F57184">
      <w:pPr>
        <w:rPr>
          <w:rFonts w:ascii="Segoe UI" w:hAnsi="Segoe UI" w:cs="Segoe UI"/>
          <w:color w:val="333333"/>
          <w:sz w:val="23"/>
          <w:szCs w:val="23"/>
        </w:rPr>
      </w:pPr>
      <w:r>
        <w:rPr>
          <w:rFonts w:ascii="Segoe UI" w:hAnsi="Segoe UI" w:cs="Segoe UI"/>
          <w:color w:val="4F81BD" w:themeColor="accent1"/>
          <w:sz w:val="23"/>
          <w:szCs w:val="23"/>
        </w:rPr>
        <w:t>We have</w:t>
      </w:r>
      <w:r w:rsidRPr="00F57184">
        <w:rPr>
          <w:rFonts w:ascii="Segoe UI" w:hAnsi="Segoe UI" w:cs="Segoe UI"/>
          <w:color w:val="4F81BD" w:themeColor="accent1"/>
          <w:sz w:val="23"/>
          <w:szCs w:val="23"/>
        </w:rPr>
        <w:t xml:space="preserve"> removed the phase about processing MCMC chains.</w:t>
      </w:r>
      <w:r>
        <w:rPr>
          <w:rFonts w:ascii="Segoe UI" w:hAnsi="Segoe UI" w:cs="Segoe UI"/>
          <w:color w:val="4F81BD" w:themeColor="accent1"/>
          <w:sz w:val="23"/>
          <w:szCs w:val="23"/>
        </w:rPr>
        <w:t xml:space="preserve"> See new line 78.</w:t>
      </w:r>
      <w:r w:rsidR="00A80C29" w:rsidRPr="00F57184">
        <w:rPr>
          <w:rFonts w:ascii="&amp;quot" w:hAnsi="&amp;quot"/>
          <w:color w:val="4F81BD" w:themeColor="accent1"/>
          <w:sz w:val="23"/>
          <w:szCs w:val="23"/>
        </w:rPr>
        <w:br/>
      </w:r>
      <w:r w:rsidR="00A80C29">
        <w:rPr>
          <w:rFonts w:ascii="&amp;quot" w:hAnsi="&amp;quot"/>
          <w:color w:val="333333"/>
          <w:sz w:val="23"/>
          <w:szCs w:val="23"/>
        </w:rPr>
        <w:br/>
      </w:r>
      <w:r w:rsidR="00A80C29">
        <w:rPr>
          <w:rFonts w:ascii="Segoe UI" w:hAnsi="Segoe UI" w:cs="Segoe UI"/>
          <w:color w:val="333333"/>
          <w:sz w:val="23"/>
          <w:szCs w:val="23"/>
        </w:rPr>
        <w:t>Lines 92-93: “may miss important regional variation”. Should be “local”, not “regional”?</w:t>
      </w:r>
    </w:p>
    <w:p w:rsidR="003C20E8" w:rsidRDefault="00F57184">
      <w:pPr>
        <w:rPr>
          <w:rFonts w:ascii="Segoe UI" w:hAnsi="Segoe UI" w:cs="Segoe UI"/>
          <w:color w:val="333333"/>
          <w:sz w:val="23"/>
          <w:szCs w:val="23"/>
        </w:rPr>
      </w:pPr>
      <w:r>
        <w:rPr>
          <w:rFonts w:ascii="Segoe UI" w:hAnsi="Segoe UI" w:cs="Segoe UI"/>
          <w:color w:val="4F81BD" w:themeColor="accent1"/>
          <w:sz w:val="23"/>
          <w:szCs w:val="23"/>
        </w:rPr>
        <w:t>We have</w:t>
      </w:r>
      <w:r w:rsidRPr="00F57184">
        <w:rPr>
          <w:rFonts w:ascii="Segoe UI" w:hAnsi="Segoe UI" w:cs="Segoe UI"/>
          <w:color w:val="4F81BD" w:themeColor="accent1"/>
          <w:sz w:val="23"/>
          <w:szCs w:val="23"/>
        </w:rPr>
        <w:t xml:space="preserve"> </w:t>
      </w:r>
      <w:r>
        <w:rPr>
          <w:rFonts w:ascii="Segoe UI" w:hAnsi="Segoe UI" w:cs="Segoe UI"/>
          <w:color w:val="4F81BD" w:themeColor="accent1"/>
          <w:sz w:val="23"/>
          <w:szCs w:val="23"/>
        </w:rPr>
        <w:t>changed regional to local</w:t>
      </w:r>
      <w:r w:rsidRPr="00F57184">
        <w:rPr>
          <w:rFonts w:ascii="Segoe UI" w:hAnsi="Segoe UI" w:cs="Segoe UI"/>
          <w:color w:val="4F81BD" w:themeColor="accent1"/>
          <w:sz w:val="23"/>
          <w:szCs w:val="23"/>
        </w:rPr>
        <w:t>.</w:t>
      </w:r>
      <w:r>
        <w:rPr>
          <w:rFonts w:ascii="Segoe UI" w:hAnsi="Segoe UI" w:cs="Segoe UI"/>
          <w:color w:val="4F81BD" w:themeColor="accent1"/>
          <w:sz w:val="23"/>
          <w:szCs w:val="23"/>
        </w:rPr>
        <w:t xml:space="preserve"> See new line 91.</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Line 213 (and elsewhere): Simpson et al. (2017) not in Lit Cited</w:t>
      </w:r>
    </w:p>
    <w:p w:rsidR="003C20E8" w:rsidRDefault="003C20E8">
      <w:pPr>
        <w:rPr>
          <w:rFonts w:ascii="Segoe UI" w:hAnsi="Segoe UI" w:cs="Segoe UI"/>
          <w:color w:val="333333"/>
          <w:sz w:val="23"/>
          <w:szCs w:val="23"/>
        </w:rPr>
      </w:pPr>
      <w:r w:rsidRPr="003C20E8">
        <w:rPr>
          <w:rFonts w:ascii="Segoe UI" w:hAnsi="Segoe UI" w:cs="Segoe UI"/>
          <w:color w:val="4F81BD" w:themeColor="accent1"/>
          <w:sz w:val="23"/>
          <w:szCs w:val="23"/>
        </w:rPr>
        <w:t>We have added the Simpson reference to the Literature Cited section. See new line 709.</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Lines 457-458: Awkward, consider rewording. E.g., delete “, both,” (457) and replace “, and Audubon…” with “, as well as from”</w:t>
      </w:r>
    </w:p>
    <w:p w:rsidR="003C2F0D" w:rsidRDefault="003C20E8">
      <w:pPr>
        <w:rPr>
          <w:rFonts w:ascii="Segoe UI" w:hAnsi="Segoe UI" w:cs="Segoe UI"/>
          <w:color w:val="333333"/>
          <w:sz w:val="23"/>
          <w:szCs w:val="23"/>
        </w:rPr>
      </w:pPr>
      <w:r w:rsidRPr="003C20E8">
        <w:rPr>
          <w:rFonts w:ascii="Segoe UI" w:hAnsi="Segoe UI" w:cs="Segoe UI"/>
          <w:color w:val="4F81BD" w:themeColor="accent1"/>
          <w:sz w:val="23"/>
          <w:szCs w:val="23"/>
        </w:rPr>
        <w:t>We have modified the sentence as suggested. See new line 454.</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w:t>
      </w:r>
      <w:r w:rsidR="00A80C29">
        <w:rPr>
          <w:rFonts w:ascii="&amp;quot" w:hAnsi="&amp;quot"/>
          <w:color w:val="333333"/>
          <w:sz w:val="23"/>
          <w:szCs w:val="23"/>
        </w:rPr>
        <w:br/>
      </w:r>
      <w:r w:rsidR="00A80C29">
        <w:rPr>
          <w:rFonts w:ascii="Segoe UI" w:hAnsi="Segoe UI" w:cs="Segoe UI"/>
          <w:color w:val="333333"/>
          <w:sz w:val="23"/>
          <w:szCs w:val="23"/>
        </w:rPr>
        <w:t>Reviewer #2 (Comments to the Author)</w:t>
      </w:r>
      <w:proofErr w:type="gramStart"/>
      <w:r w:rsidR="00A80C29">
        <w:rPr>
          <w:rFonts w:ascii="Segoe UI" w:hAnsi="Segoe UI" w:cs="Segoe UI"/>
          <w:color w:val="333333"/>
          <w:sz w:val="23"/>
          <w:szCs w:val="23"/>
        </w:rPr>
        <w:t>:</w:t>
      </w:r>
      <w:proofErr w:type="gramEnd"/>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Dear authors,</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What a fabulous manuscript. I cannot tell you how much I enjoyed reading this manuscript. I thought it was very well written, thorough, on a topic I have long wished to explore myself (and just never had the time to do it), and demonstrates a sizable advance in this particular area of interest (i.e., trend determination from long-term broadly available community volunteer data). </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I have only one largish concern and but a number of relatively minor comments for your consideration, listed in order of appearance in the manuscript. My largish concern is that the code employed in these analyses </w:t>
      </w:r>
      <w:proofErr w:type="gramStart"/>
      <w:r w:rsidR="00A80C29">
        <w:rPr>
          <w:rFonts w:ascii="Segoe UI" w:hAnsi="Segoe UI" w:cs="Segoe UI"/>
          <w:color w:val="333333"/>
          <w:sz w:val="23"/>
          <w:szCs w:val="23"/>
        </w:rPr>
        <w:t>must be made</w:t>
      </w:r>
      <w:proofErr w:type="gramEnd"/>
      <w:r w:rsidR="00A80C29">
        <w:rPr>
          <w:rFonts w:ascii="Segoe UI" w:hAnsi="Segoe UI" w:cs="Segoe UI"/>
          <w:color w:val="333333"/>
          <w:sz w:val="23"/>
          <w:szCs w:val="23"/>
        </w:rPr>
        <w:t xml:space="preserve"> available, for my own selfish interests but </w:t>
      </w:r>
      <w:r w:rsidR="00A80C29">
        <w:rPr>
          <w:rFonts w:ascii="Segoe UI" w:hAnsi="Segoe UI" w:cs="Segoe UI"/>
          <w:color w:val="333333"/>
          <w:sz w:val="23"/>
          <w:szCs w:val="23"/>
        </w:rPr>
        <w:lastRenderedPageBreak/>
        <w:t xml:space="preserve">also to serve the larger community. To not do so will limit the impact this work will have, a limitation </w:t>
      </w:r>
      <w:proofErr w:type="gramStart"/>
      <w:r w:rsidR="00A80C29">
        <w:rPr>
          <w:rFonts w:ascii="Segoe UI" w:hAnsi="Segoe UI" w:cs="Segoe UI"/>
          <w:color w:val="333333"/>
          <w:sz w:val="23"/>
          <w:szCs w:val="23"/>
        </w:rPr>
        <w:t>wholly unnecessary</w:t>
      </w:r>
      <w:proofErr w:type="gramEnd"/>
      <w:r w:rsidR="00A80C29">
        <w:rPr>
          <w:rFonts w:ascii="Segoe UI" w:hAnsi="Segoe UI" w:cs="Segoe UI"/>
          <w:color w:val="333333"/>
          <w:sz w:val="23"/>
          <w:szCs w:val="23"/>
        </w:rPr>
        <w:t xml:space="preserve"> and one that would be self-inflicted.</w:t>
      </w:r>
    </w:p>
    <w:p w:rsidR="000D7FCE" w:rsidRDefault="003C2F0D">
      <w:pPr>
        <w:rPr>
          <w:rFonts w:ascii="Segoe UI" w:hAnsi="Segoe UI" w:cs="Segoe UI"/>
          <w:color w:val="333333"/>
          <w:sz w:val="23"/>
          <w:szCs w:val="23"/>
        </w:rPr>
      </w:pPr>
      <w:r w:rsidRPr="003C2F0D">
        <w:rPr>
          <w:rFonts w:ascii="Segoe UI" w:hAnsi="Segoe UI" w:cs="Segoe UI"/>
          <w:color w:val="4F81BD" w:themeColor="accent1"/>
          <w:sz w:val="23"/>
          <w:szCs w:val="23"/>
        </w:rPr>
        <w:t xml:space="preserve">As noted in the previous version of the manuscript, the code and data for this analysis is already available </w:t>
      </w:r>
      <w:r w:rsidR="00846994">
        <w:rPr>
          <w:rFonts w:ascii="Segoe UI" w:hAnsi="Segoe UI" w:cs="Segoe UI"/>
          <w:color w:val="4F81BD" w:themeColor="accent1"/>
          <w:sz w:val="23"/>
          <w:szCs w:val="23"/>
        </w:rPr>
        <w:t>i</w:t>
      </w:r>
      <w:r w:rsidRPr="003C2F0D">
        <w:rPr>
          <w:rFonts w:ascii="Segoe UI" w:hAnsi="Segoe UI" w:cs="Segoe UI"/>
          <w:color w:val="4F81BD" w:themeColor="accent1"/>
          <w:sz w:val="23"/>
          <w:szCs w:val="23"/>
        </w:rPr>
        <w:t xml:space="preserve">n a </w:t>
      </w:r>
      <w:r w:rsidR="00846994">
        <w:rPr>
          <w:rFonts w:ascii="Segoe UI" w:hAnsi="Segoe UI" w:cs="Segoe UI"/>
          <w:color w:val="4F81BD" w:themeColor="accent1"/>
          <w:sz w:val="23"/>
          <w:szCs w:val="23"/>
        </w:rPr>
        <w:t xml:space="preserve">free </w:t>
      </w:r>
      <w:r w:rsidRPr="003C2F0D">
        <w:rPr>
          <w:rFonts w:ascii="Segoe UI" w:hAnsi="Segoe UI" w:cs="Segoe UI"/>
          <w:color w:val="4F81BD" w:themeColor="accent1"/>
          <w:sz w:val="23"/>
          <w:szCs w:val="23"/>
        </w:rPr>
        <w:t xml:space="preserve">public GitHub repository: </w:t>
      </w:r>
      <w:hyperlink r:id="rId7" w:history="1">
        <w:r w:rsidRPr="003C2F0D">
          <w:rPr>
            <w:rFonts w:ascii="Segoe UI" w:hAnsi="Segoe UI" w:cs="Segoe UI"/>
            <w:color w:val="4F81BD" w:themeColor="accent1"/>
            <w:sz w:val="23"/>
            <w:szCs w:val="23"/>
          </w:rPr>
          <w:t>https://github.com/tmeeha/inlaSVCBC</w:t>
        </w:r>
      </w:hyperlink>
      <w:r w:rsidRPr="003C2F0D">
        <w:rPr>
          <w:rFonts w:ascii="Segoe UI" w:hAnsi="Segoe UI" w:cs="Segoe UI"/>
          <w:color w:val="4F81BD" w:themeColor="accent1"/>
          <w:sz w:val="23"/>
          <w:szCs w:val="23"/>
        </w:rPr>
        <w:t xml:space="preserve">. </w:t>
      </w:r>
      <w:r w:rsidRPr="00846994">
        <w:rPr>
          <w:rFonts w:ascii="Segoe UI" w:hAnsi="Segoe UI" w:cs="Segoe UI"/>
          <w:color w:val="4F81BD" w:themeColor="accent1"/>
          <w:sz w:val="23"/>
          <w:szCs w:val="23"/>
        </w:rPr>
        <w:t xml:space="preserve">However, we will also include a text file with the code in our next submission as Supporting Information. </w:t>
      </w:r>
      <w:r w:rsidR="00846994" w:rsidRPr="00846994">
        <w:rPr>
          <w:rFonts w:ascii="Segoe UI" w:hAnsi="Segoe UI" w:cs="Segoe UI"/>
          <w:color w:val="4F81BD" w:themeColor="accent1"/>
          <w:sz w:val="23"/>
          <w:szCs w:val="23"/>
        </w:rPr>
        <w:t>See new line 744.</w:t>
      </w:r>
      <w:r w:rsidR="00A80C29" w:rsidRPr="003C2F0D">
        <w:rPr>
          <w:rFonts w:ascii="Segoe UI" w:hAnsi="Segoe UI" w:cs="Segoe UI"/>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Other comments</w:t>
      </w:r>
      <w:proofErr w:type="gramStart"/>
      <w:r w:rsidR="00A80C29">
        <w:rPr>
          <w:rFonts w:ascii="Segoe UI" w:hAnsi="Segoe UI" w:cs="Segoe UI"/>
          <w:color w:val="333333"/>
          <w:sz w:val="23"/>
          <w:szCs w:val="23"/>
        </w:rPr>
        <w:t>:</w:t>
      </w:r>
      <w:proofErr w:type="gramEnd"/>
      <w:r w:rsidR="00A80C29">
        <w:rPr>
          <w:rFonts w:ascii="&amp;quot" w:hAnsi="&amp;quot"/>
          <w:color w:val="333333"/>
          <w:sz w:val="23"/>
          <w:szCs w:val="23"/>
        </w:rPr>
        <w:br/>
      </w:r>
      <w:r w:rsidR="00A80C29">
        <w:rPr>
          <w:rFonts w:ascii="Segoe UI" w:hAnsi="Segoe UI" w:cs="Segoe UI"/>
          <w:color w:val="333333"/>
          <w:sz w:val="23"/>
          <w:szCs w:val="23"/>
        </w:rPr>
        <w:t>Page 5, line 104 (also see page 6, lines 110 and 121; page 8, lines 168 and 169; page 9, lines 182 and 183; and perhaps elsewhere).  When a compound of an adverb ending in -</w:t>
      </w:r>
      <w:proofErr w:type="spellStart"/>
      <w:r w:rsidR="00A80C29">
        <w:rPr>
          <w:rFonts w:ascii="Segoe UI" w:hAnsi="Segoe UI" w:cs="Segoe UI"/>
          <w:color w:val="333333"/>
          <w:sz w:val="23"/>
          <w:szCs w:val="23"/>
        </w:rPr>
        <w:t>ly</w:t>
      </w:r>
      <w:proofErr w:type="spellEnd"/>
      <w:r w:rsidR="00A80C29">
        <w:rPr>
          <w:rFonts w:ascii="Segoe UI" w:hAnsi="Segoe UI" w:cs="Segoe UI"/>
          <w:color w:val="333333"/>
          <w:sz w:val="23"/>
          <w:szCs w:val="23"/>
        </w:rPr>
        <w:t xml:space="preserve"> and an adjective or participle precede a noun, they </w:t>
      </w:r>
      <w:proofErr w:type="gramStart"/>
      <w:r w:rsidR="00A80C29">
        <w:rPr>
          <w:rFonts w:ascii="Segoe UI" w:hAnsi="Segoe UI" w:cs="Segoe UI"/>
          <w:color w:val="333333"/>
          <w:sz w:val="23"/>
          <w:szCs w:val="23"/>
        </w:rPr>
        <w:t>are not connected</w:t>
      </w:r>
      <w:proofErr w:type="gramEnd"/>
      <w:r w:rsidR="00A80C29">
        <w:rPr>
          <w:rFonts w:ascii="Segoe UI" w:hAnsi="Segoe UI" w:cs="Segoe UI"/>
          <w:color w:val="333333"/>
          <w:sz w:val="23"/>
          <w:szCs w:val="23"/>
        </w:rPr>
        <w:t xml:space="preserve"> by a hyphen.</w:t>
      </w:r>
    </w:p>
    <w:p w:rsidR="002051E3" w:rsidRDefault="000D7FCE">
      <w:pPr>
        <w:rPr>
          <w:rFonts w:ascii="Segoe UI" w:hAnsi="Segoe UI" w:cs="Segoe UI"/>
          <w:color w:val="333333"/>
          <w:sz w:val="23"/>
          <w:szCs w:val="23"/>
        </w:rPr>
      </w:pPr>
      <w:r w:rsidRPr="000D7FCE">
        <w:rPr>
          <w:rFonts w:ascii="Segoe UI" w:hAnsi="Segoe UI" w:cs="Segoe UI"/>
          <w:color w:val="4F81BD" w:themeColor="accent1"/>
          <w:sz w:val="23"/>
          <w:szCs w:val="23"/>
        </w:rPr>
        <w:t>We have made changes as requested.</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Page </w:t>
      </w:r>
      <w:proofErr w:type="gramStart"/>
      <w:r w:rsidR="00A80C29">
        <w:rPr>
          <w:rFonts w:ascii="Segoe UI" w:hAnsi="Segoe UI" w:cs="Segoe UI"/>
          <w:color w:val="333333"/>
          <w:sz w:val="23"/>
          <w:szCs w:val="23"/>
        </w:rPr>
        <w:t>6</w:t>
      </w:r>
      <w:proofErr w:type="gramEnd"/>
      <w:r w:rsidR="00A80C29">
        <w:rPr>
          <w:rFonts w:ascii="Segoe UI" w:hAnsi="Segoe UI" w:cs="Segoe UI"/>
          <w:color w:val="333333"/>
          <w:sz w:val="23"/>
          <w:szCs w:val="23"/>
        </w:rPr>
        <w:t xml:space="preserve">, line 106. In a relatively obscure paper, </w:t>
      </w:r>
      <w:proofErr w:type="spellStart"/>
      <w:r w:rsidR="00A80C29">
        <w:rPr>
          <w:rFonts w:ascii="Segoe UI" w:hAnsi="Segoe UI" w:cs="Segoe UI"/>
          <w:color w:val="333333"/>
          <w:sz w:val="23"/>
          <w:szCs w:val="23"/>
        </w:rPr>
        <w:t>Strassburg</w:t>
      </w:r>
      <w:proofErr w:type="spellEnd"/>
      <w:r w:rsidR="00A80C29">
        <w:rPr>
          <w:rFonts w:ascii="Segoe UI" w:hAnsi="Segoe UI" w:cs="Segoe UI"/>
          <w:color w:val="333333"/>
          <w:sz w:val="23"/>
          <w:szCs w:val="23"/>
        </w:rPr>
        <w:t xml:space="preserve"> et al. (2015) provide exactly this, an application of the method to CBC data. See: </w:t>
      </w:r>
      <w:proofErr w:type="spellStart"/>
      <w:r w:rsidR="00A80C29">
        <w:rPr>
          <w:rFonts w:ascii="Segoe UI" w:hAnsi="Segoe UI" w:cs="Segoe UI"/>
          <w:color w:val="333333"/>
          <w:sz w:val="23"/>
          <w:szCs w:val="23"/>
        </w:rPr>
        <w:t>Strassburg</w:t>
      </w:r>
      <w:proofErr w:type="spellEnd"/>
      <w:r w:rsidR="00A80C29">
        <w:rPr>
          <w:rFonts w:ascii="Segoe UI" w:hAnsi="Segoe UI" w:cs="Segoe UI"/>
          <w:color w:val="333333"/>
          <w:sz w:val="23"/>
          <w:szCs w:val="23"/>
        </w:rPr>
        <w:t xml:space="preserve">, M., G. M. Linz, S. M. </w:t>
      </w:r>
      <w:proofErr w:type="spellStart"/>
      <w:r w:rsidR="00A80C29">
        <w:rPr>
          <w:rFonts w:ascii="Segoe UI" w:hAnsi="Segoe UI" w:cs="Segoe UI"/>
          <w:color w:val="333333"/>
          <w:sz w:val="23"/>
          <w:szCs w:val="23"/>
        </w:rPr>
        <w:t>Crimmins</w:t>
      </w:r>
      <w:proofErr w:type="spellEnd"/>
      <w:r w:rsidR="00A80C29">
        <w:rPr>
          <w:rFonts w:ascii="Segoe UI" w:hAnsi="Segoe UI" w:cs="Segoe UI"/>
          <w:color w:val="333333"/>
          <w:sz w:val="23"/>
          <w:szCs w:val="23"/>
        </w:rPr>
        <w:t xml:space="preserve">, and W. E. </w:t>
      </w:r>
      <w:proofErr w:type="spellStart"/>
      <w:r w:rsidR="00A80C29">
        <w:rPr>
          <w:rFonts w:ascii="Segoe UI" w:hAnsi="Segoe UI" w:cs="Segoe UI"/>
          <w:color w:val="333333"/>
          <w:sz w:val="23"/>
          <w:szCs w:val="23"/>
        </w:rPr>
        <w:t>Thogmartin</w:t>
      </w:r>
      <w:proofErr w:type="spellEnd"/>
      <w:r w:rsidR="00A80C29">
        <w:rPr>
          <w:rFonts w:ascii="Segoe UI" w:hAnsi="Segoe UI" w:cs="Segoe UI"/>
          <w:color w:val="333333"/>
          <w:sz w:val="23"/>
          <w:szCs w:val="23"/>
        </w:rPr>
        <w:t xml:space="preserve">. 2015. Winter habitat associations of native blackbirds and invasive European starlings wintering in the southeastern United States. Human-Wildlife Interactions 9:171–179. </w:t>
      </w:r>
    </w:p>
    <w:p w:rsidR="003A38C0" w:rsidRDefault="002051E3">
      <w:pPr>
        <w:rPr>
          <w:rFonts w:ascii="Segoe UI" w:hAnsi="Segoe UI" w:cs="Segoe UI"/>
          <w:color w:val="333333"/>
          <w:sz w:val="23"/>
          <w:szCs w:val="23"/>
        </w:rPr>
      </w:pPr>
      <w:r w:rsidRPr="002051E3">
        <w:rPr>
          <w:rFonts w:ascii="Segoe UI" w:hAnsi="Segoe UI" w:cs="Segoe UI"/>
          <w:color w:val="4F81BD" w:themeColor="accent1"/>
          <w:sz w:val="23"/>
          <w:szCs w:val="23"/>
        </w:rPr>
        <w:t xml:space="preserve">Thank you for the great reference. We have not added it to this paragraph because we are specifically discussing spatial </w:t>
      </w:r>
      <w:r>
        <w:rPr>
          <w:rFonts w:ascii="Segoe UI" w:hAnsi="Segoe UI" w:cs="Segoe UI"/>
          <w:color w:val="4F81BD" w:themeColor="accent1"/>
          <w:sz w:val="23"/>
          <w:szCs w:val="23"/>
        </w:rPr>
        <w:t xml:space="preserve">statistics </w:t>
      </w:r>
      <w:r w:rsidRPr="002051E3">
        <w:rPr>
          <w:rFonts w:ascii="Segoe UI" w:hAnsi="Segoe UI" w:cs="Segoe UI"/>
          <w:color w:val="4F81BD" w:themeColor="accent1"/>
          <w:sz w:val="23"/>
          <w:szCs w:val="23"/>
        </w:rPr>
        <w:t>variations of the standard BBS analysis.</w:t>
      </w:r>
      <w:r>
        <w:rPr>
          <w:rFonts w:ascii="Segoe UI" w:hAnsi="Segoe UI" w:cs="Segoe UI"/>
          <w:color w:val="4F81BD" w:themeColor="accent1"/>
          <w:sz w:val="23"/>
          <w:szCs w:val="23"/>
        </w:rPr>
        <w:t xml:space="preserve"> While the </w:t>
      </w:r>
      <w:proofErr w:type="spellStart"/>
      <w:r>
        <w:rPr>
          <w:rFonts w:ascii="Segoe UI" w:hAnsi="Segoe UI" w:cs="Segoe UI"/>
          <w:color w:val="4F81BD" w:themeColor="accent1"/>
          <w:sz w:val="23"/>
          <w:szCs w:val="23"/>
        </w:rPr>
        <w:t>Strassburg</w:t>
      </w:r>
      <w:proofErr w:type="spellEnd"/>
      <w:r>
        <w:rPr>
          <w:rFonts w:ascii="Segoe UI" w:hAnsi="Segoe UI" w:cs="Segoe UI"/>
          <w:color w:val="4F81BD" w:themeColor="accent1"/>
          <w:sz w:val="23"/>
          <w:szCs w:val="23"/>
        </w:rPr>
        <w:t xml:space="preserve"> analysis has random effects for different spatial units, there are no specified spatial relationships between those units as is typically done in spatial statistics.</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Page </w:t>
      </w:r>
      <w:proofErr w:type="gramStart"/>
      <w:r w:rsidR="00A80C29">
        <w:rPr>
          <w:rFonts w:ascii="Segoe UI" w:hAnsi="Segoe UI" w:cs="Segoe UI"/>
          <w:color w:val="333333"/>
          <w:sz w:val="23"/>
          <w:szCs w:val="23"/>
        </w:rPr>
        <w:t>6</w:t>
      </w:r>
      <w:proofErr w:type="gramEnd"/>
      <w:r w:rsidR="00A80C29">
        <w:rPr>
          <w:rFonts w:ascii="Segoe UI" w:hAnsi="Segoe UI" w:cs="Segoe UI"/>
          <w:color w:val="333333"/>
          <w:sz w:val="23"/>
          <w:szCs w:val="23"/>
        </w:rPr>
        <w:t>, line 120. "</w:t>
      </w:r>
      <w:proofErr w:type="gramStart"/>
      <w:r w:rsidR="00A80C29">
        <w:rPr>
          <w:rFonts w:ascii="Segoe UI" w:hAnsi="Segoe UI" w:cs="Segoe UI"/>
          <w:color w:val="333333"/>
          <w:sz w:val="23"/>
          <w:szCs w:val="23"/>
        </w:rPr>
        <w:t>on</w:t>
      </w:r>
      <w:proofErr w:type="gramEnd"/>
      <w:r w:rsidR="00A80C29">
        <w:rPr>
          <w:rFonts w:ascii="Segoe UI" w:hAnsi="Segoe UI" w:cs="Segoe UI"/>
          <w:color w:val="333333"/>
          <w:sz w:val="23"/>
          <w:szCs w:val="23"/>
        </w:rPr>
        <w:t xml:space="preserve"> a uniform grid covering North America"</w:t>
      </w:r>
    </w:p>
    <w:p w:rsidR="003A38C0" w:rsidRDefault="003A38C0">
      <w:pPr>
        <w:rPr>
          <w:rFonts w:ascii="Segoe UI" w:hAnsi="Segoe UI" w:cs="Segoe UI"/>
          <w:color w:val="333333"/>
          <w:sz w:val="23"/>
          <w:szCs w:val="23"/>
        </w:rPr>
      </w:pPr>
      <w:r w:rsidRPr="003A38C0">
        <w:rPr>
          <w:rFonts w:ascii="Segoe UI" w:hAnsi="Segoe UI" w:cs="Segoe UI"/>
          <w:color w:val="4F81BD" w:themeColor="accent1"/>
          <w:sz w:val="23"/>
          <w:szCs w:val="23"/>
        </w:rPr>
        <w:t>Changed as suggested.</w:t>
      </w:r>
      <w:r w:rsidR="00A80C29" w:rsidRPr="003A38C0">
        <w:rPr>
          <w:rFonts w:ascii="&amp;quot" w:hAnsi="&amp;quot"/>
          <w:color w:val="4F81BD" w:themeColor="accent1"/>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Page </w:t>
      </w:r>
      <w:proofErr w:type="gramStart"/>
      <w:r w:rsidR="00A80C29">
        <w:rPr>
          <w:rFonts w:ascii="Segoe UI" w:hAnsi="Segoe UI" w:cs="Segoe UI"/>
          <w:color w:val="333333"/>
          <w:sz w:val="23"/>
          <w:szCs w:val="23"/>
        </w:rPr>
        <w:t>7</w:t>
      </w:r>
      <w:proofErr w:type="gramEnd"/>
      <w:r w:rsidR="00A80C29">
        <w:rPr>
          <w:rFonts w:ascii="Segoe UI" w:hAnsi="Segoe UI" w:cs="Segoe UI"/>
          <w:color w:val="333333"/>
          <w:sz w:val="23"/>
          <w:szCs w:val="23"/>
        </w:rPr>
        <w:t>, line 138. Comma after 'tremendously' is unnecessary.</w:t>
      </w:r>
    </w:p>
    <w:p w:rsidR="00380E2B" w:rsidRDefault="003A38C0">
      <w:pPr>
        <w:rPr>
          <w:rFonts w:ascii="&amp;quot" w:hAnsi="&amp;quot"/>
          <w:color w:val="333333"/>
          <w:sz w:val="23"/>
          <w:szCs w:val="23"/>
        </w:rPr>
      </w:pPr>
      <w:r w:rsidRPr="003A38C0">
        <w:rPr>
          <w:rFonts w:ascii="Segoe UI" w:hAnsi="Segoe UI" w:cs="Segoe UI"/>
          <w:color w:val="4F81BD" w:themeColor="accent1"/>
          <w:sz w:val="23"/>
          <w:szCs w:val="23"/>
        </w:rPr>
        <w:t>Changed as suggested.</w:t>
      </w:r>
      <w:r w:rsidRPr="003A38C0">
        <w:rPr>
          <w:rFonts w:ascii="&amp;quot" w:hAnsi="&amp;quot"/>
          <w:color w:val="4F81BD" w:themeColor="accent1"/>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Page </w:t>
      </w:r>
      <w:proofErr w:type="gramStart"/>
      <w:r w:rsidR="00A80C29">
        <w:rPr>
          <w:rFonts w:ascii="Segoe UI" w:hAnsi="Segoe UI" w:cs="Segoe UI"/>
          <w:color w:val="333333"/>
          <w:sz w:val="23"/>
          <w:szCs w:val="23"/>
        </w:rPr>
        <w:t>8</w:t>
      </w:r>
      <w:proofErr w:type="gramEnd"/>
      <w:r w:rsidR="00A80C29">
        <w:rPr>
          <w:rFonts w:ascii="Segoe UI" w:hAnsi="Segoe UI" w:cs="Segoe UI"/>
          <w:color w:val="333333"/>
          <w:sz w:val="23"/>
          <w:szCs w:val="23"/>
        </w:rPr>
        <w:t xml:space="preserve">, line 169. Consider inserting E after 'effort effect'. A similar non-model naming convention would be helpful to the reader. </w:t>
      </w:r>
    </w:p>
    <w:p w:rsidR="00380E2B" w:rsidRDefault="00380E2B">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380E2B" w:rsidRDefault="00A80C29">
      <w:pPr>
        <w:rPr>
          <w:rFonts w:ascii="Segoe UI" w:hAnsi="Segoe UI" w:cs="Segoe UI"/>
          <w:color w:val="333333"/>
          <w:sz w:val="23"/>
          <w:szCs w:val="23"/>
        </w:rPr>
      </w:pPr>
      <w:r>
        <w:rPr>
          <w:rFonts w:ascii="Segoe UI" w:hAnsi="Segoe UI" w:cs="Segoe UI"/>
          <w:color w:val="333333"/>
          <w:sz w:val="23"/>
          <w:szCs w:val="23"/>
        </w:rPr>
        <w:t xml:space="preserve">Page </w:t>
      </w:r>
      <w:proofErr w:type="gramStart"/>
      <w:r>
        <w:rPr>
          <w:rFonts w:ascii="Segoe UI" w:hAnsi="Segoe UI" w:cs="Segoe UI"/>
          <w:color w:val="333333"/>
          <w:sz w:val="23"/>
          <w:szCs w:val="23"/>
        </w:rPr>
        <w:t>9</w:t>
      </w:r>
      <w:proofErr w:type="gramEnd"/>
      <w:r>
        <w:rPr>
          <w:rFonts w:ascii="Segoe UI" w:hAnsi="Segoe UI" w:cs="Segoe UI"/>
          <w:color w:val="333333"/>
          <w:sz w:val="23"/>
          <w:szCs w:val="23"/>
        </w:rPr>
        <w:t>, line 175. Finley (2011) is relevant to the 'lack of stationary' aspect, not the 'effort effect'. Consider inserting the citation after 'stationary' to avoid the suggestion that this article speaks specifically to stationarity in effort.</w:t>
      </w:r>
    </w:p>
    <w:p w:rsidR="00380E2B" w:rsidRDefault="00380E2B" w:rsidP="00380E2B">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380E2B" w:rsidRDefault="00A80C29">
      <w:pPr>
        <w:rPr>
          <w:rFonts w:ascii="Segoe UI" w:hAnsi="Segoe UI" w:cs="Segoe UI"/>
          <w:color w:val="333333"/>
          <w:sz w:val="23"/>
          <w:szCs w:val="23"/>
        </w:rPr>
      </w:pPr>
      <w:r>
        <w:rPr>
          <w:rFonts w:ascii="Segoe UI" w:hAnsi="Segoe UI" w:cs="Segoe UI"/>
          <w:color w:val="333333"/>
          <w:sz w:val="23"/>
          <w:szCs w:val="23"/>
        </w:rPr>
        <w:t xml:space="preserve">Page 10, line 210. Comma after 'years' is confusing. If you take out the text between commas, you have a sentence that </w:t>
      </w:r>
      <w:proofErr w:type="gramStart"/>
      <w:r>
        <w:rPr>
          <w:rFonts w:ascii="Segoe UI" w:hAnsi="Segoe UI" w:cs="Segoe UI"/>
          <w:color w:val="333333"/>
          <w:sz w:val="23"/>
          <w:szCs w:val="23"/>
        </w:rPr>
        <w:t>reads:</w:t>
      </w:r>
      <w:proofErr w:type="gramEnd"/>
      <w:r>
        <w:rPr>
          <w:rFonts w:ascii="Segoe UI" w:hAnsi="Segoe UI" w:cs="Segoe UI"/>
          <w:color w:val="333333"/>
          <w:sz w:val="23"/>
          <w:szCs w:val="23"/>
        </w:rPr>
        <w:t xml:space="preserve"> 'After filtering, available for modeling.'</w:t>
      </w:r>
    </w:p>
    <w:p w:rsidR="00380E2B" w:rsidRDefault="00380E2B" w:rsidP="00380E2B">
      <w:pPr>
        <w:rPr>
          <w:rFonts w:ascii="Segoe UI" w:hAnsi="Segoe UI" w:cs="Segoe UI"/>
          <w:color w:val="4F81BD" w:themeColor="accent1"/>
          <w:sz w:val="23"/>
          <w:szCs w:val="23"/>
        </w:rPr>
      </w:pPr>
      <w:r>
        <w:rPr>
          <w:rFonts w:ascii="Segoe UI" w:hAnsi="Segoe UI" w:cs="Segoe UI"/>
          <w:color w:val="4F81BD" w:themeColor="accent1"/>
          <w:sz w:val="23"/>
          <w:szCs w:val="23"/>
        </w:rPr>
        <w:lastRenderedPageBreak/>
        <w:t>Modified commas</w:t>
      </w:r>
      <w:r w:rsidRPr="003A38C0">
        <w:rPr>
          <w:rFonts w:ascii="Segoe UI" w:hAnsi="Segoe UI" w:cs="Segoe UI"/>
          <w:color w:val="4F81BD" w:themeColor="accent1"/>
          <w:sz w:val="23"/>
          <w:szCs w:val="23"/>
        </w:rPr>
        <w:t xml:space="preserve"> as suggested.</w:t>
      </w:r>
    </w:p>
    <w:p w:rsidR="00380E2B" w:rsidRDefault="00A80C29">
      <w:pPr>
        <w:rPr>
          <w:rFonts w:ascii="Segoe UI" w:hAnsi="Segoe UI" w:cs="Segoe UI"/>
          <w:color w:val="333333"/>
          <w:sz w:val="23"/>
          <w:szCs w:val="23"/>
        </w:rPr>
      </w:pPr>
      <w:r>
        <w:rPr>
          <w:rFonts w:ascii="Segoe UI" w:hAnsi="Segoe UI" w:cs="Segoe UI"/>
          <w:color w:val="333333"/>
          <w:sz w:val="23"/>
          <w:szCs w:val="23"/>
        </w:rPr>
        <w:t>Page 12, line 243. Replace 'reasonable' with 'reasonably'.</w:t>
      </w:r>
    </w:p>
    <w:p w:rsidR="00380E2B" w:rsidRDefault="00380E2B" w:rsidP="00380E2B">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380E2B" w:rsidRDefault="00A80C29">
      <w:pPr>
        <w:rPr>
          <w:rFonts w:ascii="Segoe UI" w:hAnsi="Segoe UI" w:cs="Segoe UI"/>
          <w:color w:val="333333"/>
          <w:sz w:val="23"/>
          <w:szCs w:val="23"/>
        </w:rPr>
      </w:pPr>
      <w:r>
        <w:rPr>
          <w:rFonts w:ascii="Segoe UI" w:hAnsi="Segoe UI" w:cs="Segoe UI"/>
          <w:color w:val="333333"/>
          <w:sz w:val="23"/>
          <w:szCs w:val="23"/>
        </w:rPr>
        <w:t xml:space="preserve">Page 12, line 254, and page 18, line 389. 100 km is an adjective of results and </w:t>
      </w:r>
      <w:proofErr w:type="gramStart"/>
      <w:r>
        <w:rPr>
          <w:rFonts w:ascii="Segoe UI" w:hAnsi="Segoe UI" w:cs="Segoe UI"/>
          <w:color w:val="333333"/>
          <w:sz w:val="23"/>
          <w:szCs w:val="23"/>
        </w:rPr>
        <w:t>should be written</w:t>
      </w:r>
      <w:proofErr w:type="gramEnd"/>
      <w:r>
        <w:rPr>
          <w:rFonts w:ascii="Segoe UI" w:hAnsi="Segoe UI" w:cs="Segoe UI"/>
          <w:color w:val="333333"/>
          <w:sz w:val="23"/>
          <w:szCs w:val="23"/>
        </w:rPr>
        <w:t xml:space="preserve"> as a compound modifier with a hyphen connecting the two (i.e., 100-km results).</w:t>
      </w:r>
    </w:p>
    <w:p w:rsidR="00380E2B" w:rsidRDefault="00380E2B" w:rsidP="00380E2B">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380E2B" w:rsidRDefault="00A80C29">
      <w:pPr>
        <w:rPr>
          <w:rFonts w:ascii="Segoe UI" w:hAnsi="Segoe UI" w:cs="Segoe UI"/>
          <w:color w:val="333333"/>
          <w:sz w:val="23"/>
          <w:szCs w:val="23"/>
        </w:rPr>
      </w:pPr>
      <w:r>
        <w:rPr>
          <w:rFonts w:ascii="Segoe UI" w:hAnsi="Segoe UI" w:cs="Segoe UI"/>
          <w:color w:val="333333"/>
          <w:sz w:val="23"/>
          <w:szCs w:val="23"/>
        </w:rPr>
        <w:t>Page 12, line 256. '</w:t>
      </w:r>
      <w:proofErr w:type="gramStart"/>
      <w:r>
        <w:rPr>
          <w:rFonts w:ascii="Segoe UI" w:hAnsi="Segoe UI" w:cs="Segoe UI"/>
          <w:color w:val="333333"/>
          <w:sz w:val="23"/>
          <w:szCs w:val="23"/>
        </w:rPr>
        <w:t>in</w:t>
      </w:r>
      <w:proofErr w:type="gramEnd"/>
      <w:r>
        <w:rPr>
          <w:rFonts w:ascii="Segoe UI" w:hAnsi="Segoe UI" w:cs="Segoe UI"/>
          <w:color w:val="333333"/>
          <w:sz w:val="23"/>
          <w:szCs w:val="23"/>
        </w:rPr>
        <w:t xml:space="preserve"> order' is extraneous; consider eliding.</w:t>
      </w:r>
    </w:p>
    <w:p w:rsidR="00380E2B" w:rsidRDefault="00380E2B" w:rsidP="00380E2B">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704920" w:rsidRDefault="00A80C29">
      <w:pPr>
        <w:rPr>
          <w:rFonts w:ascii="Segoe UI" w:hAnsi="Segoe UI" w:cs="Segoe UI"/>
          <w:color w:val="333333"/>
          <w:sz w:val="23"/>
          <w:szCs w:val="23"/>
        </w:rPr>
      </w:pPr>
      <w:r>
        <w:rPr>
          <w:rFonts w:ascii="Segoe UI" w:hAnsi="Segoe UI" w:cs="Segoe UI"/>
          <w:color w:val="333333"/>
          <w:sz w:val="23"/>
          <w:szCs w:val="23"/>
        </w:rPr>
        <w:t xml:space="preserve">Page 12, general comment 1. It seems somewhere near here that it </w:t>
      </w:r>
      <w:proofErr w:type="gramStart"/>
      <w:r>
        <w:rPr>
          <w:rFonts w:ascii="Segoe UI" w:hAnsi="Segoe UI" w:cs="Segoe UI"/>
          <w:color w:val="333333"/>
          <w:sz w:val="23"/>
          <w:szCs w:val="23"/>
        </w:rPr>
        <w:t>is objectively stated</w:t>
      </w:r>
      <w:proofErr w:type="gramEnd"/>
      <w:r>
        <w:rPr>
          <w:rFonts w:ascii="Segoe UI" w:hAnsi="Segoe UI" w:cs="Segoe UI"/>
          <w:color w:val="333333"/>
          <w:sz w:val="23"/>
          <w:szCs w:val="23"/>
        </w:rPr>
        <w:t xml:space="preserve"> that you used the standard approach to calculate trends. As it currently reads, until you get into the Discussion (but even there it isn't necessarily obvious), the reader is left to wonder if the comparison to the standard approach is based on published results of standard models or if the authors also calculated those models themselves. If you calculated them yourself, explicitly state as much, with a bit of detail on the methods you employed (i.e., in BUGs, JAGs, etc., which will be helpful for putting context of the 10-hour calculation time described in the Discussion in perspective).</w:t>
      </w:r>
    </w:p>
    <w:p w:rsidR="00E13760" w:rsidRDefault="00E96991">
      <w:pPr>
        <w:rPr>
          <w:rFonts w:ascii="Segoe UI" w:hAnsi="Segoe UI" w:cs="Segoe UI"/>
          <w:color w:val="333333"/>
          <w:sz w:val="23"/>
          <w:szCs w:val="23"/>
        </w:rPr>
      </w:pPr>
      <w:r>
        <w:rPr>
          <w:rFonts w:ascii="Segoe UI" w:hAnsi="Segoe UI" w:cs="Segoe UI"/>
          <w:color w:val="4F81BD" w:themeColor="accent1"/>
          <w:sz w:val="23"/>
          <w:szCs w:val="23"/>
        </w:rPr>
        <w:t xml:space="preserve">The </w:t>
      </w:r>
      <w:proofErr w:type="gramStart"/>
      <w:r>
        <w:rPr>
          <w:rFonts w:ascii="Segoe UI" w:hAnsi="Segoe UI" w:cs="Segoe UI"/>
          <w:color w:val="4F81BD" w:themeColor="accent1"/>
          <w:sz w:val="23"/>
          <w:szCs w:val="23"/>
        </w:rPr>
        <w:t>trends were precomputed by the National Audubon Society</w:t>
      </w:r>
      <w:proofErr w:type="gramEnd"/>
      <w:r>
        <w:rPr>
          <w:rFonts w:ascii="Segoe UI" w:hAnsi="Segoe UI" w:cs="Segoe UI"/>
          <w:color w:val="4F81BD" w:themeColor="accent1"/>
          <w:sz w:val="23"/>
          <w:szCs w:val="23"/>
        </w:rPr>
        <w:t xml:space="preserve">. </w:t>
      </w:r>
      <w:ins w:id="0" w:author="Michel, Nicole" w:date="2019-03-01T16:57:00Z">
        <w:r w:rsidR="00660CBB">
          <w:rPr>
            <w:rFonts w:ascii="Segoe UI" w:hAnsi="Segoe UI" w:cs="Segoe UI"/>
            <w:color w:val="4F81BD" w:themeColor="accent1"/>
            <w:sz w:val="23"/>
            <w:szCs w:val="23"/>
          </w:rPr>
          <w:t xml:space="preserve">We cited the paper presenting the trends, and </w:t>
        </w:r>
      </w:ins>
      <w:ins w:id="1" w:author="Michel, Nicole" w:date="2019-03-01T16:58:00Z">
        <w:r w:rsidR="00660CBB">
          <w:rPr>
            <w:rFonts w:ascii="Segoe UI" w:hAnsi="Segoe UI" w:cs="Segoe UI"/>
            <w:color w:val="4F81BD" w:themeColor="accent1"/>
            <w:sz w:val="23"/>
            <w:szCs w:val="23"/>
          </w:rPr>
          <w:t>briefly described</w:t>
        </w:r>
      </w:ins>
      <w:ins w:id="2" w:author="Michel, Nicole" w:date="2019-03-01T16:57:00Z">
        <w:r w:rsidR="00660CBB">
          <w:rPr>
            <w:rFonts w:ascii="Segoe UI" w:hAnsi="Segoe UI" w:cs="Segoe UI"/>
            <w:color w:val="4F81BD" w:themeColor="accent1"/>
            <w:sz w:val="23"/>
            <w:szCs w:val="23"/>
          </w:rPr>
          <w:t xml:space="preserve"> how they were cal</w:t>
        </w:r>
      </w:ins>
      <w:ins w:id="3" w:author="Michel, Nicole" w:date="2019-03-01T16:58:00Z">
        <w:r w:rsidR="00660CBB">
          <w:rPr>
            <w:rFonts w:ascii="Segoe UI" w:hAnsi="Segoe UI" w:cs="Segoe UI"/>
            <w:color w:val="4F81BD" w:themeColor="accent1"/>
            <w:sz w:val="23"/>
            <w:szCs w:val="23"/>
          </w:rPr>
          <w:t xml:space="preserve">culated. </w:t>
        </w:r>
      </w:ins>
      <w:r>
        <w:rPr>
          <w:rFonts w:ascii="Segoe UI" w:hAnsi="Segoe UI" w:cs="Segoe UI"/>
          <w:color w:val="4F81BD" w:themeColor="accent1"/>
          <w:sz w:val="23"/>
          <w:szCs w:val="23"/>
        </w:rPr>
        <w:t xml:space="preserve">Version and download information </w:t>
      </w:r>
      <w:proofErr w:type="gramStart"/>
      <w:r>
        <w:rPr>
          <w:rFonts w:ascii="Segoe UI" w:hAnsi="Segoe UI" w:cs="Segoe UI"/>
          <w:color w:val="4F81BD" w:themeColor="accent1"/>
          <w:sz w:val="23"/>
          <w:szCs w:val="23"/>
        </w:rPr>
        <w:t>have been added</w:t>
      </w:r>
      <w:proofErr w:type="gramEnd"/>
      <w:r>
        <w:rPr>
          <w:rFonts w:ascii="Segoe UI" w:hAnsi="Segoe UI" w:cs="Segoe UI"/>
          <w:color w:val="4F81BD" w:themeColor="accent1"/>
          <w:sz w:val="23"/>
          <w:szCs w:val="23"/>
        </w:rPr>
        <w:t xml:space="preserve"> on line 255.</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Page 14, general comment 2. When I first began reading this manuscript my initial thought was that when it came time to evaluating the effects of covariate information on American Robins, this would entail amending Equation 1 by inserting these covariates in as fixed effects and evaluating their effect on predicted relative abundance (as opposed to the trends). When reaching this page of the manuscript, it only now becomes clear why this is not the route taken, because there is a focus not on spatial patterns in abundance and the drivers </w:t>
      </w:r>
      <w:proofErr w:type="gramStart"/>
      <w:r w:rsidR="00A80C29">
        <w:rPr>
          <w:rFonts w:ascii="Segoe UI" w:hAnsi="Segoe UI" w:cs="Segoe UI"/>
          <w:color w:val="333333"/>
          <w:sz w:val="23"/>
          <w:szCs w:val="23"/>
        </w:rPr>
        <w:t>of those patterns, but rather on the trends</w:t>
      </w:r>
      <w:proofErr w:type="gramEnd"/>
      <w:r w:rsidR="00A80C29">
        <w:rPr>
          <w:rFonts w:ascii="Segoe UI" w:hAnsi="Segoe UI" w:cs="Segoe UI"/>
          <w:color w:val="333333"/>
          <w:sz w:val="23"/>
          <w:szCs w:val="23"/>
        </w:rPr>
        <w:t xml:space="preserve"> and drivers of spatial patterns in them. It seems to me that this distinction needs to </w:t>
      </w:r>
      <w:proofErr w:type="gramStart"/>
      <w:r w:rsidR="00A80C29">
        <w:rPr>
          <w:rFonts w:ascii="Segoe UI" w:hAnsi="Segoe UI" w:cs="Segoe UI"/>
          <w:color w:val="333333"/>
          <w:sz w:val="23"/>
          <w:szCs w:val="23"/>
        </w:rPr>
        <w:t>be better addressed</w:t>
      </w:r>
      <w:proofErr w:type="gramEnd"/>
      <w:r w:rsidR="00A80C29">
        <w:rPr>
          <w:rFonts w:ascii="Segoe UI" w:hAnsi="Segoe UI" w:cs="Segoe UI"/>
          <w:color w:val="333333"/>
          <w:sz w:val="23"/>
          <w:szCs w:val="23"/>
        </w:rPr>
        <w:t xml:space="preserve"> earlier in the manuscript, perhaps in the Introduction. Why focus on explaining trends rather than abundance?</w:t>
      </w:r>
    </w:p>
    <w:p w:rsidR="00F655B2" w:rsidRDefault="00E13760">
      <w:pPr>
        <w:rPr>
          <w:rFonts w:ascii="Segoe UI" w:hAnsi="Segoe UI" w:cs="Segoe UI"/>
          <w:color w:val="4F81BD" w:themeColor="accent1"/>
          <w:sz w:val="23"/>
          <w:szCs w:val="23"/>
        </w:rPr>
      </w:pPr>
      <w:r w:rsidRPr="00F655B2">
        <w:rPr>
          <w:rFonts w:ascii="Segoe UI" w:hAnsi="Segoe UI" w:cs="Segoe UI"/>
          <w:color w:val="4F81BD" w:themeColor="accent1"/>
          <w:sz w:val="23"/>
          <w:szCs w:val="23"/>
        </w:rPr>
        <w:t xml:space="preserve">Excellent question. We considered including </w:t>
      </w:r>
      <w:r w:rsidR="00F655B2">
        <w:rPr>
          <w:rFonts w:ascii="Segoe UI" w:hAnsi="Segoe UI" w:cs="Segoe UI"/>
          <w:color w:val="4F81BD" w:themeColor="accent1"/>
          <w:sz w:val="23"/>
          <w:szCs w:val="23"/>
        </w:rPr>
        <w:t xml:space="preserve">the </w:t>
      </w:r>
      <w:r w:rsidRPr="00F655B2">
        <w:rPr>
          <w:rFonts w:ascii="Segoe UI" w:hAnsi="Segoe UI" w:cs="Segoe UI"/>
          <w:color w:val="4F81BD" w:themeColor="accent1"/>
          <w:sz w:val="23"/>
          <w:szCs w:val="23"/>
        </w:rPr>
        <w:t xml:space="preserve">covariates in the base trend model. However, we decided to work with precomputed trends for a few reasons. First, Audubon has made an effort to move beyond providing only raw count data, toward making precomputed trends easily available. </w:t>
      </w:r>
      <w:r w:rsidR="00F655B2">
        <w:rPr>
          <w:rFonts w:ascii="Segoe UI" w:hAnsi="Segoe UI" w:cs="Segoe UI"/>
          <w:color w:val="4F81BD" w:themeColor="accent1"/>
          <w:sz w:val="23"/>
          <w:szCs w:val="23"/>
        </w:rPr>
        <w:t xml:space="preserve">See, for example, </w:t>
      </w:r>
      <w:hyperlink r:id="rId8" w:history="1">
        <w:r w:rsidR="00F655B2" w:rsidRPr="00B75EFA">
          <w:rPr>
            <w:rStyle w:val="Hyperlink"/>
            <w:rFonts w:ascii="Segoe UI" w:hAnsi="Segoe UI" w:cs="Segoe UI"/>
            <w:sz w:val="23"/>
            <w:szCs w:val="23"/>
          </w:rPr>
          <w:t>https://www.audubon.org/conservation/where-have-all-birds-gone</w:t>
        </w:r>
      </w:hyperlink>
      <w:r w:rsidR="00F655B2">
        <w:rPr>
          <w:rFonts w:ascii="Segoe UI" w:hAnsi="Segoe UI" w:cs="Segoe UI"/>
          <w:color w:val="4F81BD" w:themeColor="accent1"/>
          <w:sz w:val="23"/>
          <w:szCs w:val="23"/>
        </w:rPr>
        <w:t xml:space="preserve">. </w:t>
      </w:r>
      <w:r w:rsidRPr="00F655B2">
        <w:rPr>
          <w:rFonts w:ascii="Segoe UI" w:hAnsi="Segoe UI" w:cs="Segoe UI"/>
          <w:color w:val="4F81BD" w:themeColor="accent1"/>
          <w:sz w:val="23"/>
          <w:szCs w:val="23"/>
        </w:rPr>
        <w:t xml:space="preserve">This move </w:t>
      </w:r>
      <w:proofErr w:type="gramStart"/>
      <w:r w:rsidRPr="00F655B2">
        <w:rPr>
          <w:rFonts w:ascii="Segoe UI" w:hAnsi="Segoe UI" w:cs="Segoe UI"/>
          <w:color w:val="4F81BD" w:themeColor="accent1"/>
          <w:sz w:val="23"/>
          <w:szCs w:val="23"/>
        </w:rPr>
        <w:t>is intended</w:t>
      </w:r>
      <w:proofErr w:type="gramEnd"/>
      <w:r w:rsidRPr="00F655B2">
        <w:rPr>
          <w:rFonts w:ascii="Segoe UI" w:hAnsi="Segoe UI" w:cs="Segoe UI"/>
          <w:color w:val="4F81BD" w:themeColor="accent1"/>
          <w:sz w:val="23"/>
          <w:szCs w:val="23"/>
        </w:rPr>
        <w:t xml:space="preserve"> to encourage people </w:t>
      </w:r>
      <w:r w:rsidR="00F655B2">
        <w:rPr>
          <w:rFonts w:ascii="Segoe UI" w:hAnsi="Segoe UI" w:cs="Segoe UI"/>
          <w:color w:val="4F81BD" w:themeColor="accent1"/>
          <w:sz w:val="23"/>
          <w:szCs w:val="23"/>
        </w:rPr>
        <w:t>to use</w:t>
      </w:r>
      <w:r w:rsidRPr="00F655B2">
        <w:rPr>
          <w:rFonts w:ascii="Segoe UI" w:hAnsi="Segoe UI" w:cs="Segoe UI"/>
          <w:color w:val="4F81BD" w:themeColor="accent1"/>
          <w:sz w:val="23"/>
          <w:szCs w:val="23"/>
        </w:rPr>
        <w:t xml:space="preserve"> trend information produced using statistical best practices. Statistical best practices </w:t>
      </w:r>
      <w:proofErr w:type="gramStart"/>
      <w:r w:rsidRPr="00F655B2">
        <w:rPr>
          <w:rFonts w:ascii="Segoe UI" w:hAnsi="Segoe UI" w:cs="Segoe UI"/>
          <w:color w:val="4F81BD" w:themeColor="accent1"/>
          <w:sz w:val="23"/>
          <w:szCs w:val="23"/>
        </w:rPr>
        <w:t>are often not followed</w:t>
      </w:r>
      <w:proofErr w:type="gramEnd"/>
      <w:r w:rsidRPr="00F655B2">
        <w:rPr>
          <w:rFonts w:ascii="Segoe UI" w:hAnsi="Segoe UI" w:cs="Segoe UI"/>
          <w:color w:val="4F81BD" w:themeColor="accent1"/>
          <w:sz w:val="23"/>
          <w:szCs w:val="23"/>
        </w:rPr>
        <w:t xml:space="preserve"> in studies that use raw </w:t>
      </w:r>
      <w:r w:rsidR="00F655B2">
        <w:rPr>
          <w:rFonts w:ascii="Segoe UI" w:hAnsi="Segoe UI" w:cs="Segoe UI"/>
          <w:color w:val="4F81BD" w:themeColor="accent1"/>
          <w:sz w:val="23"/>
          <w:szCs w:val="23"/>
        </w:rPr>
        <w:t>CBC</w:t>
      </w:r>
      <w:r w:rsidRPr="00F655B2">
        <w:rPr>
          <w:rFonts w:ascii="Segoe UI" w:hAnsi="Segoe UI" w:cs="Segoe UI"/>
          <w:color w:val="4F81BD" w:themeColor="accent1"/>
          <w:sz w:val="23"/>
          <w:szCs w:val="23"/>
        </w:rPr>
        <w:t xml:space="preserve"> data. Second, building a trend model that includes abundance covariates requires a certain statistical </w:t>
      </w:r>
      <w:r w:rsidRPr="00F655B2">
        <w:rPr>
          <w:rFonts w:ascii="Segoe UI" w:hAnsi="Segoe UI" w:cs="Segoe UI"/>
          <w:color w:val="4F81BD" w:themeColor="accent1"/>
          <w:sz w:val="23"/>
          <w:szCs w:val="23"/>
        </w:rPr>
        <w:lastRenderedPageBreak/>
        <w:t xml:space="preserve">computing skillset. It would be a shame if lack of that skillset hindered </w:t>
      </w:r>
      <w:r w:rsidR="00F655B2">
        <w:rPr>
          <w:rFonts w:ascii="Segoe UI" w:hAnsi="Segoe UI" w:cs="Segoe UI"/>
          <w:color w:val="4F81BD" w:themeColor="accent1"/>
          <w:sz w:val="23"/>
          <w:szCs w:val="23"/>
        </w:rPr>
        <w:t xml:space="preserve">expanded </w:t>
      </w:r>
      <w:r w:rsidRPr="00F655B2">
        <w:rPr>
          <w:rFonts w:ascii="Segoe UI" w:hAnsi="Segoe UI" w:cs="Segoe UI"/>
          <w:color w:val="4F81BD" w:themeColor="accent1"/>
          <w:sz w:val="23"/>
          <w:szCs w:val="23"/>
        </w:rPr>
        <w:t xml:space="preserve">analysis of </w:t>
      </w:r>
      <w:r w:rsidR="00F655B2">
        <w:rPr>
          <w:rFonts w:ascii="Segoe UI" w:hAnsi="Segoe UI" w:cs="Segoe UI"/>
          <w:color w:val="4F81BD" w:themeColor="accent1"/>
          <w:sz w:val="23"/>
          <w:szCs w:val="23"/>
        </w:rPr>
        <w:t xml:space="preserve">CBC </w:t>
      </w:r>
      <w:r w:rsidRPr="00F655B2">
        <w:rPr>
          <w:rFonts w:ascii="Segoe UI" w:hAnsi="Segoe UI" w:cs="Segoe UI"/>
          <w:color w:val="4F81BD" w:themeColor="accent1"/>
          <w:sz w:val="23"/>
          <w:szCs w:val="23"/>
        </w:rPr>
        <w:t>trends.</w:t>
      </w:r>
    </w:p>
    <w:p w:rsidR="00F655B2" w:rsidRDefault="00F655B2">
      <w:pPr>
        <w:rPr>
          <w:rFonts w:ascii="Segoe UI" w:hAnsi="Segoe UI" w:cs="Segoe UI"/>
          <w:color w:val="4F81BD" w:themeColor="accent1"/>
          <w:sz w:val="23"/>
          <w:szCs w:val="23"/>
        </w:rPr>
      </w:pPr>
      <w:r>
        <w:rPr>
          <w:rFonts w:ascii="Segoe UI" w:hAnsi="Segoe UI" w:cs="Segoe UI"/>
          <w:color w:val="4F81BD" w:themeColor="accent1"/>
          <w:sz w:val="23"/>
          <w:szCs w:val="23"/>
        </w:rPr>
        <w:t>We have made our approach clearer in the manuscript by describing trends as precomputed where appropriate (including the introduction).  We have provided a brief justification for this approach starting on line 273.</w:t>
      </w:r>
    </w:p>
    <w:p w:rsidR="00920614" w:rsidRDefault="00A80C29">
      <w:pPr>
        <w:rPr>
          <w:rFonts w:ascii="Segoe UI" w:hAnsi="Segoe UI" w:cs="Segoe UI"/>
          <w:color w:val="333333"/>
          <w:sz w:val="23"/>
          <w:szCs w:val="23"/>
        </w:rPr>
      </w:pPr>
      <w:r>
        <w:rPr>
          <w:rFonts w:ascii="Segoe UI" w:hAnsi="Segoe UI" w:cs="Segoe UI"/>
          <w:color w:val="333333"/>
          <w:sz w:val="23"/>
          <w:szCs w:val="23"/>
        </w:rPr>
        <w:t xml:space="preserve">Aside: Trends </w:t>
      </w:r>
      <w:proofErr w:type="gramStart"/>
      <w:r>
        <w:rPr>
          <w:rFonts w:ascii="Segoe UI" w:hAnsi="Segoe UI" w:cs="Segoe UI"/>
          <w:color w:val="333333"/>
          <w:sz w:val="23"/>
          <w:szCs w:val="23"/>
        </w:rPr>
        <w:t>are currently given</w:t>
      </w:r>
      <w:proofErr w:type="gramEnd"/>
      <w:r>
        <w:rPr>
          <w:rFonts w:ascii="Segoe UI" w:hAnsi="Segoe UI" w:cs="Segoe UI"/>
          <w:color w:val="333333"/>
          <w:sz w:val="23"/>
          <w:szCs w:val="23"/>
        </w:rPr>
        <w:t xml:space="preserve"> a prior with a mean and variance. It is reasonable to think that future elaborations of this or similar models will entail depicting this component as a covariate-informed function, perhaps arranged in a hierarchical form.</w:t>
      </w:r>
    </w:p>
    <w:p w:rsidR="00920614" w:rsidRDefault="00920614">
      <w:pPr>
        <w:rPr>
          <w:rFonts w:ascii="Segoe UI" w:hAnsi="Segoe UI" w:cs="Segoe UI"/>
          <w:color w:val="333333"/>
          <w:sz w:val="23"/>
          <w:szCs w:val="23"/>
        </w:rPr>
      </w:pPr>
      <w:r w:rsidRPr="00920614">
        <w:rPr>
          <w:rFonts w:ascii="Segoe UI" w:hAnsi="Segoe UI" w:cs="Segoe UI"/>
          <w:color w:val="4F81BD" w:themeColor="accent1"/>
          <w:sz w:val="23"/>
          <w:szCs w:val="23"/>
        </w:rPr>
        <w:t xml:space="preserve">That is a great idea. We will consider how this </w:t>
      </w:r>
      <w:proofErr w:type="gramStart"/>
      <w:r w:rsidRPr="00920614">
        <w:rPr>
          <w:rFonts w:ascii="Segoe UI" w:hAnsi="Segoe UI" w:cs="Segoe UI"/>
          <w:color w:val="4F81BD" w:themeColor="accent1"/>
          <w:sz w:val="23"/>
          <w:szCs w:val="23"/>
        </w:rPr>
        <w:t>might be done</w:t>
      </w:r>
      <w:proofErr w:type="gramEnd"/>
      <w:r w:rsidRPr="00920614">
        <w:rPr>
          <w:rFonts w:ascii="Segoe UI" w:hAnsi="Segoe UI" w:cs="Segoe UI"/>
          <w:color w:val="4F81BD" w:themeColor="accent1"/>
          <w:sz w:val="23"/>
          <w:szCs w:val="23"/>
        </w:rPr>
        <w:t xml:space="preserve"> using INLA. Doing this with MCMC would take a very long time.</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Page 15, line 314. Replace 'Analysis' with 'Calculation'.</w:t>
      </w:r>
    </w:p>
    <w:p w:rsidR="00920614" w:rsidRDefault="00920614" w:rsidP="00920614">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347566" w:rsidRDefault="00A80C29">
      <w:pPr>
        <w:rPr>
          <w:rFonts w:ascii="Segoe UI" w:hAnsi="Segoe UI" w:cs="Segoe UI"/>
          <w:color w:val="333333"/>
          <w:sz w:val="23"/>
          <w:szCs w:val="23"/>
        </w:rPr>
      </w:pPr>
      <w:r>
        <w:rPr>
          <w:rFonts w:ascii="Segoe UI" w:hAnsi="Segoe UI" w:cs="Segoe UI"/>
          <w:color w:val="333333"/>
          <w:sz w:val="23"/>
          <w:szCs w:val="23"/>
        </w:rPr>
        <w:t xml:space="preserve">Page 15, line 327. If there were an endless supply, then the reporting of a mean of 4.28 or a maximum of 73.5 seems low. Perhaps a less-hyperbolic adjective would work better </w:t>
      </w:r>
      <w:proofErr w:type="gramStart"/>
      <w:r>
        <w:rPr>
          <w:rFonts w:ascii="Segoe UI" w:hAnsi="Segoe UI" w:cs="Segoe UI"/>
          <w:color w:val="333333"/>
          <w:sz w:val="23"/>
          <w:szCs w:val="23"/>
        </w:rPr>
        <w:t>here?</w:t>
      </w:r>
      <w:proofErr w:type="gramEnd"/>
      <w:r>
        <w:rPr>
          <w:rFonts w:ascii="Segoe UI" w:hAnsi="Segoe UI" w:cs="Segoe UI"/>
          <w:color w:val="333333"/>
          <w:sz w:val="23"/>
          <w:szCs w:val="23"/>
        </w:rPr>
        <w:t xml:space="preserve"> I have to admit, none come to my mind.</w:t>
      </w:r>
    </w:p>
    <w:p w:rsidR="00347566" w:rsidRDefault="00347566">
      <w:pPr>
        <w:rPr>
          <w:rFonts w:ascii="Segoe UI" w:hAnsi="Segoe UI" w:cs="Segoe UI"/>
          <w:color w:val="333333"/>
          <w:sz w:val="23"/>
          <w:szCs w:val="23"/>
        </w:rPr>
      </w:pPr>
      <w:r w:rsidRPr="00347566">
        <w:rPr>
          <w:rFonts w:ascii="Segoe UI" w:hAnsi="Segoe UI" w:cs="Segoe UI"/>
          <w:color w:val="4F81BD" w:themeColor="accent1"/>
          <w:sz w:val="23"/>
          <w:szCs w:val="23"/>
        </w:rPr>
        <w:t>Yes, the endless supply comment was a</w:t>
      </w:r>
      <w:r>
        <w:rPr>
          <w:rFonts w:ascii="Segoe UI" w:hAnsi="Segoe UI" w:cs="Segoe UI"/>
          <w:color w:val="4F81BD" w:themeColor="accent1"/>
          <w:sz w:val="23"/>
          <w:szCs w:val="23"/>
        </w:rPr>
        <w:t>n attempt at</w:t>
      </w:r>
      <w:r w:rsidRPr="00347566">
        <w:rPr>
          <w:rFonts w:ascii="Segoe UI" w:hAnsi="Segoe UI" w:cs="Segoe UI"/>
          <w:color w:val="4F81BD" w:themeColor="accent1"/>
          <w:sz w:val="23"/>
          <w:szCs w:val="23"/>
        </w:rPr>
        <w:t xml:space="preserve"> subtle humor. Nevertheless, consider that the 73.5 number is for </w:t>
      </w:r>
      <w:proofErr w:type="gramStart"/>
      <w:r w:rsidRPr="00347566">
        <w:rPr>
          <w:rFonts w:ascii="Segoe UI" w:hAnsi="Segoe UI" w:cs="Segoe UI"/>
          <w:color w:val="4F81BD" w:themeColor="accent1"/>
          <w:sz w:val="23"/>
          <w:szCs w:val="23"/>
        </w:rPr>
        <w:t>1</w:t>
      </w:r>
      <w:proofErr w:type="gramEnd"/>
      <w:r w:rsidRPr="00347566">
        <w:rPr>
          <w:rFonts w:ascii="Segoe UI" w:hAnsi="Segoe UI" w:cs="Segoe UI"/>
          <w:color w:val="4F81BD" w:themeColor="accent1"/>
          <w:sz w:val="23"/>
          <w:szCs w:val="23"/>
        </w:rPr>
        <w:t xml:space="preserve"> party hour. For a count with 100 party hours, that is 7,350 robins. Not too shabby.</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Page 15, lines 331 and 332. Insert '/</w:t>
      </w:r>
      <w:proofErr w:type="spellStart"/>
      <w:r w:rsidR="00A80C29">
        <w:rPr>
          <w:rFonts w:ascii="Segoe UI" w:hAnsi="Segoe UI" w:cs="Segoe UI"/>
          <w:color w:val="333333"/>
          <w:sz w:val="23"/>
          <w:szCs w:val="23"/>
        </w:rPr>
        <w:t>yr</w:t>
      </w:r>
      <w:proofErr w:type="spellEnd"/>
      <w:r w:rsidR="00A80C29">
        <w:rPr>
          <w:rFonts w:ascii="Segoe UI" w:hAnsi="Segoe UI" w:cs="Segoe UI"/>
          <w:color w:val="333333"/>
          <w:sz w:val="23"/>
          <w:szCs w:val="23"/>
        </w:rPr>
        <w:t>' after '%'.</w:t>
      </w:r>
    </w:p>
    <w:p w:rsidR="00347566" w:rsidRDefault="00347566" w:rsidP="00347566">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4D76E2" w:rsidRDefault="00A80C29">
      <w:pPr>
        <w:rPr>
          <w:rFonts w:ascii="Segoe UI" w:hAnsi="Segoe UI" w:cs="Segoe UI"/>
          <w:color w:val="333333"/>
          <w:sz w:val="23"/>
          <w:szCs w:val="23"/>
        </w:rPr>
      </w:pPr>
      <w:r>
        <w:rPr>
          <w:rFonts w:ascii="Segoe UI" w:hAnsi="Segoe UI" w:cs="Segoe UI"/>
          <w:color w:val="333333"/>
          <w:sz w:val="23"/>
          <w:szCs w:val="23"/>
        </w:rPr>
        <w:t xml:space="preserve">Page 16, lines 345-346. It would be helpful to the reader to name these parameters (e.g., mean effect, circle effect, effort effect, and year effect, respectively). At present, I suspect many readers will need to hunt down what K is just to re-familiarize themselves with what </w:t>
      </w:r>
      <w:proofErr w:type="gramStart"/>
      <w:r>
        <w:rPr>
          <w:rFonts w:ascii="Segoe UI" w:hAnsi="Segoe UI" w:cs="Segoe UI"/>
          <w:color w:val="333333"/>
          <w:sz w:val="23"/>
          <w:szCs w:val="23"/>
        </w:rPr>
        <w:t>is being reported</w:t>
      </w:r>
      <w:proofErr w:type="gramEnd"/>
      <w:r>
        <w:rPr>
          <w:rFonts w:ascii="Segoe UI" w:hAnsi="Segoe UI" w:cs="Segoe UI"/>
          <w:color w:val="333333"/>
          <w:sz w:val="23"/>
          <w:szCs w:val="23"/>
        </w:rPr>
        <w:t xml:space="preserve"> here.</w:t>
      </w:r>
    </w:p>
    <w:p w:rsidR="004D76E2" w:rsidRDefault="004D76E2" w:rsidP="004D76E2">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4D76E2" w:rsidRDefault="00A80C29">
      <w:pPr>
        <w:rPr>
          <w:rFonts w:ascii="Segoe UI" w:hAnsi="Segoe UI" w:cs="Segoe UI"/>
          <w:color w:val="333333"/>
          <w:sz w:val="23"/>
          <w:szCs w:val="23"/>
        </w:rPr>
      </w:pPr>
      <w:r>
        <w:rPr>
          <w:rFonts w:ascii="Segoe UI" w:hAnsi="Segoe UI" w:cs="Segoe UI"/>
          <w:color w:val="333333"/>
          <w:sz w:val="23"/>
          <w:szCs w:val="23"/>
        </w:rPr>
        <w:t>Page 17, lines 361 and 363. Insert hyphens after 'information', i.e., information-rich and information-poor.</w:t>
      </w:r>
    </w:p>
    <w:p w:rsidR="004D76E2" w:rsidRDefault="004D76E2" w:rsidP="004D76E2">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4D76E2" w:rsidRPr="002F4DA7" w:rsidRDefault="00A80C29">
      <w:pPr>
        <w:rPr>
          <w:rFonts w:ascii="Segoe UI" w:hAnsi="Segoe UI" w:cs="Segoe UI"/>
          <w:sz w:val="23"/>
          <w:szCs w:val="23"/>
        </w:rPr>
      </w:pPr>
      <w:r w:rsidRPr="002F4DA7">
        <w:rPr>
          <w:rFonts w:ascii="Segoe UI" w:hAnsi="Segoe UI" w:cs="Segoe UI"/>
          <w:sz w:val="23"/>
          <w:szCs w:val="23"/>
        </w:rPr>
        <w:t xml:space="preserve">Page 17, line 378. It is unclear what fraction of variation is explained by the model associating covariates to the spatial pattern in trends (this could be described somewhere in lines 367-374). Perhaps replace 'their' with 'relevant' </w:t>
      </w:r>
      <w:proofErr w:type="gramStart"/>
      <w:r w:rsidRPr="002F4DA7">
        <w:rPr>
          <w:rFonts w:ascii="Segoe UI" w:hAnsi="Segoe UI" w:cs="Segoe UI"/>
          <w:sz w:val="23"/>
          <w:szCs w:val="23"/>
        </w:rPr>
        <w:t>to at least not suggest</w:t>
      </w:r>
      <w:proofErr w:type="gramEnd"/>
      <w:r w:rsidRPr="002F4DA7">
        <w:rPr>
          <w:rFonts w:ascii="Segoe UI" w:hAnsi="Segoe UI" w:cs="Segoe UI"/>
          <w:sz w:val="23"/>
          <w:szCs w:val="23"/>
        </w:rPr>
        <w:t xml:space="preserve"> the entire set of drivers have been identified.</w:t>
      </w:r>
    </w:p>
    <w:p w:rsidR="004D76E2" w:rsidRDefault="002F4DA7" w:rsidP="004D76E2">
      <w:pPr>
        <w:rPr>
          <w:rFonts w:ascii="Segoe UI" w:hAnsi="Segoe UI" w:cs="Segoe UI"/>
          <w:color w:val="4F81BD" w:themeColor="accent1"/>
          <w:sz w:val="23"/>
          <w:szCs w:val="23"/>
        </w:rPr>
      </w:pPr>
      <w:r>
        <w:rPr>
          <w:rFonts w:ascii="Segoe UI" w:hAnsi="Segoe UI" w:cs="Segoe UI"/>
          <w:color w:val="4F81BD" w:themeColor="accent1"/>
          <w:sz w:val="23"/>
          <w:szCs w:val="23"/>
        </w:rPr>
        <w:lastRenderedPageBreak/>
        <w:t>Wording c</w:t>
      </w:r>
      <w:r w:rsidR="004D76E2" w:rsidRPr="003A38C0">
        <w:rPr>
          <w:rFonts w:ascii="Segoe UI" w:hAnsi="Segoe UI" w:cs="Segoe UI"/>
          <w:color w:val="4F81BD" w:themeColor="accent1"/>
          <w:sz w:val="23"/>
          <w:szCs w:val="23"/>
        </w:rPr>
        <w:t>hanged as suggested.</w:t>
      </w:r>
      <w:r>
        <w:rPr>
          <w:rFonts w:ascii="Segoe UI" w:hAnsi="Segoe UI" w:cs="Segoe UI"/>
          <w:color w:val="4F81BD" w:themeColor="accent1"/>
          <w:sz w:val="23"/>
          <w:szCs w:val="23"/>
        </w:rPr>
        <w:t xml:space="preserve"> We also added text related to the relative importance of the fixed effects and the predictive ability of the model. See new line 378.</w:t>
      </w:r>
    </w:p>
    <w:p w:rsidR="001D4F04" w:rsidRDefault="00A80C29">
      <w:pPr>
        <w:rPr>
          <w:rFonts w:ascii="Segoe UI" w:hAnsi="Segoe UI" w:cs="Segoe UI"/>
          <w:color w:val="333333"/>
          <w:sz w:val="23"/>
          <w:szCs w:val="23"/>
        </w:rPr>
      </w:pPr>
      <w:r>
        <w:rPr>
          <w:rFonts w:ascii="Segoe UI" w:hAnsi="Segoe UI" w:cs="Segoe UI"/>
          <w:color w:val="333333"/>
          <w:sz w:val="23"/>
          <w:szCs w:val="23"/>
        </w:rPr>
        <w:t>Page 18, lines 381-382. Perhaps re-order these two sentences to read something like:</w:t>
      </w:r>
      <w:r>
        <w:rPr>
          <w:rFonts w:ascii="&amp;quot" w:hAnsi="&amp;quot"/>
          <w:color w:val="333333"/>
          <w:sz w:val="23"/>
          <w:szCs w:val="23"/>
        </w:rPr>
        <w:br/>
      </w:r>
      <w:r>
        <w:rPr>
          <w:rFonts w:ascii="Segoe UI" w:hAnsi="Segoe UI" w:cs="Segoe UI"/>
          <w:color w:val="333333"/>
          <w:sz w:val="23"/>
          <w:szCs w:val="23"/>
        </w:rPr>
        <w:t>'Fine-scaled trend estimates for the American Robin</w:t>
      </w:r>
      <w:proofErr w:type="gramStart"/>
      <w:r>
        <w:rPr>
          <w:rFonts w:ascii="Segoe UI" w:hAnsi="Segoe UI" w:cs="Segoe UI"/>
          <w:color w:val="333333"/>
          <w:sz w:val="23"/>
          <w:szCs w:val="23"/>
        </w:rPr>
        <w:t>,...,</w:t>
      </w:r>
      <w:proofErr w:type="gramEnd"/>
      <w:r>
        <w:rPr>
          <w:rFonts w:ascii="Segoe UI" w:hAnsi="Segoe UI" w:cs="Segoe UI"/>
          <w:color w:val="333333"/>
          <w:sz w:val="23"/>
          <w:szCs w:val="23"/>
        </w:rPr>
        <w:t xml:space="preserve"> were very similar to those produced by the standard analysis approach. But, the use of INLA for model analysis resulted in a dramatically reduced computing time.'</w:t>
      </w:r>
    </w:p>
    <w:p w:rsidR="001D4F04" w:rsidRDefault="001D4F04">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1D4F04" w:rsidRDefault="00A80C29">
      <w:pPr>
        <w:rPr>
          <w:rFonts w:ascii="Segoe UI" w:hAnsi="Segoe UI" w:cs="Segoe UI"/>
          <w:color w:val="333333"/>
          <w:sz w:val="23"/>
          <w:szCs w:val="23"/>
        </w:rPr>
      </w:pPr>
      <w:r>
        <w:rPr>
          <w:rFonts w:ascii="Segoe UI" w:hAnsi="Segoe UI" w:cs="Segoe UI"/>
          <w:color w:val="333333"/>
          <w:sz w:val="23"/>
          <w:szCs w:val="23"/>
        </w:rPr>
        <w:t>Page 20, line 437. 'This' is naked. Consider clothing it with 'option', i.e., 'This option...'</w:t>
      </w:r>
    </w:p>
    <w:p w:rsidR="001D4F04" w:rsidRDefault="001D4F04" w:rsidP="001D4F04">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1D4F04" w:rsidRDefault="00A80C29">
      <w:pPr>
        <w:rPr>
          <w:rFonts w:ascii="Segoe UI" w:hAnsi="Segoe UI" w:cs="Segoe UI"/>
          <w:color w:val="333333"/>
          <w:sz w:val="23"/>
          <w:szCs w:val="23"/>
        </w:rPr>
      </w:pPr>
      <w:r>
        <w:rPr>
          <w:rFonts w:ascii="Segoe UI" w:hAnsi="Segoe UI" w:cs="Segoe UI"/>
          <w:color w:val="333333"/>
          <w:sz w:val="23"/>
          <w:szCs w:val="23"/>
        </w:rPr>
        <w:t>Page 21, line 458. Consider removing the comma after scales.</w:t>
      </w:r>
    </w:p>
    <w:p w:rsidR="001D4F04" w:rsidRDefault="001D4F04" w:rsidP="001D4F04">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1D4F04" w:rsidRDefault="00A80C29">
      <w:pPr>
        <w:rPr>
          <w:rFonts w:ascii="Segoe UI" w:hAnsi="Segoe UI" w:cs="Segoe UI"/>
          <w:color w:val="333333"/>
          <w:sz w:val="23"/>
          <w:szCs w:val="23"/>
        </w:rPr>
      </w:pPr>
      <w:r>
        <w:rPr>
          <w:rFonts w:ascii="Segoe UI" w:hAnsi="Segoe UI" w:cs="Segoe UI"/>
          <w:color w:val="333333"/>
          <w:sz w:val="23"/>
          <w:szCs w:val="23"/>
        </w:rPr>
        <w:t>Page 21, line 458. Consider conforming the verb tense to be the same. '</w:t>
      </w:r>
      <w:proofErr w:type="gramStart"/>
      <w:r>
        <w:rPr>
          <w:rFonts w:ascii="Segoe UI" w:hAnsi="Segoe UI" w:cs="Segoe UI"/>
          <w:color w:val="333333"/>
          <w:sz w:val="23"/>
          <w:szCs w:val="23"/>
        </w:rPr>
        <w:t>researcher</w:t>
      </w:r>
      <w:proofErr w:type="gramEnd"/>
      <w:r>
        <w:rPr>
          <w:rFonts w:ascii="Segoe UI" w:hAnsi="Segoe UI" w:cs="Segoe UI"/>
          <w:color w:val="333333"/>
          <w:sz w:val="23"/>
          <w:szCs w:val="23"/>
        </w:rPr>
        <w:t xml:space="preserve"> wishing' and 'volunteers desiring'.</w:t>
      </w:r>
    </w:p>
    <w:p w:rsidR="001D4F04" w:rsidRDefault="001D4F04" w:rsidP="001D4F04">
      <w:pPr>
        <w:rPr>
          <w:rFonts w:ascii="Segoe UI" w:hAnsi="Segoe UI" w:cs="Segoe UI"/>
          <w:color w:val="4F81BD" w:themeColor="accent1"/>
          <w:sz w:val="23"/>
          <w:szCs w:val="23"/>
        </w:rPr>
      </w:pPr>
      <w:r w:rsidRPr="003A38C0">
        <w:rPr>
          <w:rFonts w:ascii="Segoe UI" w:hAnsi="Segoe UI" w:cs="Segoe UI"/>
          <w:color w:val="4F81BD" w:themeColor="accent1"/>
          <w:sz w:val="23"/>
          <w:szCs w:val="23"/>
        </w:rPr>
        <w:t>Changed as suggested.</w:t>
      </w:r>
    </w:p>
    <w:p w:rsidR="001D4F04" w:rsidRDefault="00A80C29">
      <w:pPr>
        <w:rPr>
          <w:rFonts w:ascii="Segoe UI" w:hAnsi="Segoe UI" w:cs="Segoe UI"/>
          <w:color w:val="333333"/>
          <w:sz w:val="23"/>
          <w:szCs w:val="23"/>
        </w:rPr>
      </w:pPr>
      <w:r>
        <w:rPr>
          <w:rFonts w:ascii="Segoe UI" w:hAnsi="Segoe UI" w:cs="Segoe UI"/>
          <w:color w:val="333333"/>
          <w:sz w:val="23"/>
          <w:szCs w:val="23"/>
        </w:rPr>
        <w:t xml:space="preserve">Page 22, lines 483-486. Comment: </w:t>
      </w:r>
      <w:proofErr w:type="gramStart"/>
      <w:r>
        <w:rPr>
          <w:rFonts w:ascii="Segoe UI" w:hAnsi="Segoe UI" w:cs="Segoe UI"/>
          <w:color w:val="333333"/>
          <w:sz w:val="23"/>
          <w:szCs w:val="23"/>
        </w:rPr>
        <w:t>particularly given that</w:t>
      </w:r>
      <w:proofErr w:type="gramEnd"/>
      <w:r>
        <w:rPr>
          <w:rFonts w:ascii="Segoe UI" w:hAnsi="Segoe UI" w:cs="Segoe UI"/>
          <w:color w:val="333333"/>
          <w:sz w:val="23"/>
          <w:szCs w:val="23"/>
        </w:rPr>
        <w:t xml:space="preserve"> K, the circle effect, suggests some measure of unexplained residual variability.</w:t>
      </w:r>
    </w:p>
    <w:p w:rsidR="00AF0D49" w:rsidRDefault="001D4F04">
      <w:pPr>
        <w:rPr>
          <w:rFonts w:ascii="Segoe UI" w:hAnsi="Segoe UI" w:cs="Segoe UI"/>
          <w:color w:val="333333"/>
          <w:sz w:val="23"/>
          <w:szCs w:val="23"/>
        </w:rPr>
      </w:pPr>
      <w:r w:rsidRPr="001D4F04">
        <w:rPr>
          <w:rFonts w:ascii="Segoe UI" w:hAnsi="Segoe UI" w:cs="Segoe UI"/>
          <w:color w:val="4F81BD" w:themeColor="accent1"/>
          <w:sz w:val="23"/>
          <w:szCs w:val="23"/>
        </w:rPr>
        <w:t>Good point!</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Page 36, line 754, Figure 1 legend. Consider inserting parenthetically the years described by the trend.</w:t>
      </w:r>
    </w:p>
    <w:p w:rsidR="00AF0D49" w:rsidRDefault="00AF0D49">
      <w:pPr>
        <w:rPr>
          <w:rFonts w:ascii="Segoe UI" w:hAnsi="Segoe UI" w:cs="Segoe UI"/>
          <w:color w:val="333333"/>
          <w:sz w:val="23"/>
          <w:szCs w:val="23"/>
        </w:rPr>
      </w:pPr>
      <w:r w:rsidRPr="003A38C0">
        <w:rPr>
          <w:rFonts w:ascii="Segoe UI" w:hAnsi="Segoe UI" w:cs="Segoe UI"/>
          <w:color w:val="4F81BD" w:themeColor="accent1"/>
          <w:sz w:val="23"/>
          <w:szCs w:val="23"/>
        </w:rPr>
        <w:t>Changed as suggested</w:t>
      </w:r>
      <w:r>
        <w:rPr>
          <w:rFonts w:ascii="Segoe UI" w:hAnsi="Segoe UI" w:cs="Segoe UI"/>
          <w:color w:val="4F81BD" w:themeColor="accent1"/>
          <w:sz w:val="23"/>
          <w:szCs w:val="23"/>
        </w:rPr>
        <w:t>.</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Page 36, Figure 1 legend. (F) </w:t>
      </w:r>
      <w:proofErr w:type="gramStart"/>
      <w:r w:rsidR="00A80C29">
        <w:rPr>
          <w:rFonts w:ascii="Segoe UI" w:hAnsi="Segoe UI" w:cs="Segoe UI"/>
          <w:color w:val="333333"/>
          <w:sz w:val="23"/>
          <w:szCs w:val="23"/>
        </w:rPr>
        <w:t>is</w:t>
      </w:r>
      <w:proofErr w:type="gramEnd"/>
      <w:r w:rsidR="00A80C29">
        <w:rPr>
          <w:rFonts w:ascii="Segoe UI" w:hAnsi="Segoe UI" w:cs="Segoe UI"/>
          <w:color w:val="333333"/>
          <w:sz w:val="23"/>
          <w:szCs w:val="23"/>
        </w:rPr>
        <w:t xml:space="preserve"> not defined.</w:t>
      </w:r>
    </w:p>
    <w:p w:rsidR="00AF0D49" w:rsidRDefault="00AF0D49">
      <w:pPr>
        <w:rPr>
          <w:rFonts w:ascii="Segoe UI" w:hAnsi="Segoe UI" w:cs="Segoe UI"/>
          <w:color w:val="333333"/>
          <w:sz w:val="23"/>
          <w:szCs w:val="23"/>
        </w:rPr>
      </w:pPr>
      <w:r>
        <w:rPr>
          <w:rFonts w:ascii="Segoe UI" w:hAnsi="Segoe UI" w:cs="Segoe UI"/>
          <w:color w:val="4F81BD" w:themeColor="accent1"/>
          <w:sz w:val="23"/>
          <w:szCs w:val="23"/>
        </w:rPr>
        <w:t>Fixed.</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 xml:space="preserve">Page 37, Figure 2 legend. Tau </w:t>
      </w:r>
      <w:proofErr w:type="gramStart"/>
      <w:r w:rsidR="00A80C29">
        <w:rPr>
          <w:rFonts w:ascii="Segoe UI" w:hAnsi="Segoe UI" w:cs="Segoe UI"/>
          <w:color w:val="333333"/>
          <w:sz w:val="23"/>
          <w:szCs w:val="23"/>
        </w:rPr>
        <w:t>is not d</w:t>
      </w:r>
      <w:bookmarkStart w:id="4" w:name="_GoBack"/>
      <w:bookmarkEnd w:id="4"/>
      <w:r w:rsidR="00A80C29">
        <w:rPr>
          <w:rFonts w:ascii="Segoe UI" w:hAnsi="Segoe UI" w:cs="Segoe UI"/>
          <w:color w:val="333333"/>
          <w:sz w:val="23"/>
          <w:szCs w:val="23"/>
        </w:rPr>
        <w:t>efined</w:t>
      </w:r>
      <w:proofErr w:type="gramEnd"/>
      <w:r w:rsidR="00A80C29">
        <w:rPr>
          <w:rFonts w:ascii="Segoe UI" w:hAnsi="Segoe UI" w:cs="Segoe UI"/>
          <w:color w:val="333333"/>
          <w:sz w:val="23"/>
          <w:szCs w:val="23"/>
        </w:rPr>
        <w:t>.</w:t>
      </w:r>
    </w:p>
    <w:p w:rsidR="00A03F3C" w:rsidRPr="00E96991" w:rsidRDefault="00863293">
      <w:pPr>
        <w:rPr>
          <w:rFonts w:ascii="Segoe UI" w:hAnsi="Segoe UI" w:cs="Segoe UI"/>
          <w:color w:val="4F81BD" w:themeColor="accent1"/>
          <w:sz w:val="23"/>
          <w:szCs w:val="23"/>
        </w:rPr>
      </w:pPr>
      <w:r>
        <w:rPr>
          <w:rFonts w:ascii="Segoe UI" w:hAnsi="Segoe UI" w:cs="Segoe UI"/>
          <w:color w:val="4F81BD" w:themeColor="accent1"/>
          <w:sz w:val="23"/>
          <w:szCs w:val="23"/>
        </w:rPr>
        <w:t>Fixed.</w:t>
      </w:r>
      <w:r w:rsidR="00A80C29">
        <w:rPr>
          <w:rFonts w:ascii="&amp;quot" w:hAnsi="&amp;quot"/>
          <w:color w:val="333333"/>
          <w:sz w:val="23"/>
          <w:szCs w:val="23"/>
        </w:rPr>
        <w:br/>
      </w:r>
      <w:r w:rsidR="00A80C29">
        <w:rPr>
          <w:rFonts w:ascii="&amp;quot" w:hAnsi="&amp;quot"/>
          <w:color w:val="333333"/>
          <w:sz w:val="23"/>
          <w:szCs w:val="23"/>
        </w:rPr>
        <w:br/>
      </w:r>
      <w:r w:rsidR="00A80C29">
        <w:rPr>
          <w:rFonts w:ascii="Segoe UI" w:hAnsi="Segoe UI" w:cs="Segoe UI"/>
          <w:color w:val="333333"/>
          <w:sz w:val="23"/>
          <w:szCs w:val="23"/>
        </w:rPr>
        <w:t>********************************</w:t>
      </w:r>
    </w:p>
    <w:sectPr w:rsidR="00A03F3C" w:rsidRPr="00E96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el, Nicole">
    <w15:presenceInfo w15:providerId="AD" w15:userId="S-1-5-21-583907252-1500820517-725345543-22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FC0"/>
    <w:rsid w:val="000D7FCE"/>
    <w:rsid w:val="001D4F04"/>
    <w:rsid w:val="002051E3"/>
    <w:rsid w:val="002F4DA7"/>
    <w:rsid w:val="00347566"/>
    <w:rsid w:val="00380E2B"/>
    <w:rsid w:val="003A38C0"/>
    <w:rsid w:val="003C20E8"/>
    <w:rsid w:val="003C2F0D"/>
    <w:rsid w:val="004D76E2"/>
    <w:rsid w:val="0065441B"/>
    <w:rsid w:val="00660CBB"/>
    <w:rsid w:val="006B7FC0"/>
    <w:rsid w:val="00704920"/>
    <w:rsid w:val="0072386A"/>
    <w:rsid w:val="00846994"/>
    <w:rsid w:val="00863293"/>
    <w:rsid w:val="00920614"/>
    <w:rsid w:val="00A03F3C"/>
    <w:rsid w:val="00A80C29"/>
    <w:rsid w:val="00AF0D49"/>
    <w:rsid w:val="00E13760"/>
    <w:rsid w:val="00E96991"/>
    <w:rsid w:val="00F57184"/>
    <w:rsid w:val="00F65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F4DE"/>
  <w15:chartTrackingRefBased/>
  <w15:docId w15:val="{546505B0-53A3-4B4C-BB78-BAAD9B25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441B"/>
    <w:pPr>
      <w:spacing w:after="0"/>
    </w:pPr>
  </w:style>
  <w:style w:type="character" w:styleId="Hyperlink">
    <w:name w:val="Hyperlink"/>
    <w:basedOn w:val="DefaultParagraphFont"/>
    <w:uiPriority w:val="99"/>
    <w:unhideWhenUsed/>
    <w:rsid w:val="00A80C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dubon.org/conservation/where-have-all-birds-gone" TargetMode="External"/><Relationship Id="rId3" Type="http://schemas.openxmlformats.org/officeDocument/2006/relationships/webSettings" Target="webSettings.xml"/><Relationship Id="rId7" Type="http://schemas.openxmlformats.org/officeDocument/2006/relationships/hyperlink" Target="https://github.com/tmeeha/inlaSVCB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allington@gwu.edu" TargetMode="External"/><Relationship Id="rId11" Type="http://schemas.openxmlformats.org/officeDocument/2006/relationships/theme" Target="theme/theme1.xml"/><Relationship Id="rId5" Type="http://schemas.openxmlformats.org/officeDocument/2006/relationships/hyperlink" Target="mailto:ecosphere@esa.org" TargetMode="External"/><Relationship Id="rId10" Type="http://schemas.microsoft.com/office/2011/relationships/people" Target="people.xml"/><Relationship Id="rId4" Type="http://schemas.openxmlformats.org/officeDocument/2006/relationships/hyperlink" Target="https://mc.manuscriptcentral.com/ecospher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 Audubon">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National Audubon Society</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Meehan, Tim</dc:creator>
  <cp:keywords/>
  <dc:description/>
  <cp:lastModifiedBy>Michel, Nicole</cp:lastModifiedBy>
  <cp:revision>9</cp:revision>
  <dcterms:created xsi:type="dcterms:W3CDTF">2019-02-22T21:32:00Z</dcterms:created>
  <dcterms:modified xsi:type="dcterms:W3CDTF">2019-03-02T01:07:00Z</dcterms:modified>
</cp:coreProperties>
</file>